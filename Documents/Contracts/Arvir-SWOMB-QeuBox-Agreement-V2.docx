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E47" w:rsidRDefault="00742E47" w14:paraId="19BEF137" w14:textId="77777777">
      <w:pPr>
        <w:pStyle w:val="BodyText"/>
        <w:rPr>
          <w:sz w:val="20"/>
        </w:rPr>
      </w:pPr>
    </w:p>
    <w:p w:rsidR="00742E47" w:rsidRDefault="00742E47" w14:paraId="4D389C6D" w14:textId="77777777">
      <w:pPr>
        <w:pStyle w:val="BodyText"/>
        <w:rPr>
          <w:sz w:val="20"/>
        </w:rPr>
      </w:pPr>
    </w:p>
    <w:p w:rsidR="00742E47" w:rsidRDefault="00742E47" w14:paraId="0FD5EC73" w14:textId="77777777">
      <w:pPr>
        <w:pStyle w:val="BodyText"/>
        <w:rPr>
          <w:sz w:val="20"/>
        </w:rPr>
      </w:pPr>
    </w:p>
    <w:p w:rsidR="00742E47" w:rsidRDefault="00742E47" w14:paraId="1CDCAC01" w14:textId="77777777">
      <w:pPr>
        <w:pStyle w:val="BodyText"/>
        <w:rPr>
          <w:sz w:val="20"/>
        </w:rPr>
      </w:pPr>
    </w:p>
    <w:p w:rsidR="00742E47" w:rsidRDefault="00742E47" w14:paraId="58BF6CFE" w14:textId="77777777">
      <w:pPr>
        <w:pStyle w:val="BodyText"/>
        <w:rPr>
          <w:sz w:val="20"/>
        </w:rPr>
      </w:pPr>
    </w:p>
    <w:p w:rsidR="00742E47" w:rsidRDefault="00742E47" w14:paraId="42C522D1" w14:textId="77777777">
      <w:pPr>
        <w:pStyle w:val="BodyText"/>
        <w:rPr>
          <w:sz w:val="20"/>
        </w:rPr>
      </w:pPr>
    </w:p>
    <w:p w:rsidR="00742E47" w:rsidRDefault="00742E47" w14:paraId="1FD57DE6" w14:textId="77777777">
      <w:pPr>
        <w:pStyle w:val="BodyText"/>
        <w:rPr>
          <w:sz w:val="20"/>
        </w:rPr>
      </w:pPr>
    </w:p>
    <w:p w:rsidR="00742E47" w:rsidRDefault="00742E47" w14:paraId="5C4BAF74" w14:textId="77777777">
      <w:pPr>
        <w:pStyle w:val="BodyText"/>
        <w:rPr>
          <w:sz w:val="20"/>
        </w:rPr>
      </w:pPr>
    </w:p>
    <w:p w:rsidR="00742E47" w:rsidRDefault="00742E47" w14:paraId="5E96D93E" w14:textId="77777777">
      <w:pPr>
        <w:pStyle w:val="BodyText"/>
        <w:rPr>
          <w:sz w:val="20"/>
        </w:rPr>
      </w:pPr>
    </w:p>
    <w:p w:rsidR="00742E47" w:rsidRDefault="00742E47" w14:paraId="5C191323" w14:textId="77777777">
      <w:pPr>
        <w:pStyle w:val="BodyText"/>
        <w:rPr>
          <w:sz w:val="20"/>
        </w:rPr>
      </w:pPr>
    </w:p>
    <w:p w:rsidR="00742E47" w:rsidRDefault="00742E47" w14:paraId="490009F8" w14:textId="77777777">
      <w:pPr>
        <w:pStyle w:val="BodyText"/>
        <w:rPr>
          <w:sz w:val="20"/>
        </w:rPr>
      </w:pPr>
    </w:p>
    <w:p w:rsidR="00742E47" w:rsidRDefault="00742E47" w14:paraId="218B4A49" w14:textId="77777777">
      <w:pPr>
        <w:pStyle w:val="BodyText"/>
        <w:rPr>
          <w:sz w:val="20"/>
        </w:rPr>
      </w:pPr>
    </w:p>
    <w:p w:rsidR="00742E47" w:rsidRDefault="00742E47" w14:paraId="77AD882A" w14:textId="77777777">
      <w:pPr>
        <w:pStyle w:val="BodyText"/>
        <w:rPr>
          <w:sz w:val="20"/>
        </w:rPr>
      </w:pPr>
    </w:p>
    <w:p w:rsidR="00742E47" w:rsidRDefault="00742E47" w14:paraId="574DB58F" w14:textId="77777777">
      <w:pPr>
        <w:pStyle w:val="BodyText"/>
        <w:rPr>
          <w:sz w:val="20"/>
        </w:rPr>
      </w:pPr>
    </w:p>
    <w:p w:rsidR="00742E47" w:rsidRDefault="00742E47" w14:paraId="5B3B03FE" w14:textId="77777777">
      <w:pPr>
        <w:pStyle w:val="BodyText"/>
        <w:rPr>
          <w:sz w:val="20"/>
        </w:rPr>
      </w:pPr>
    </w:p>
    <w:p w:rsidR="00742E47" w:rsidRDefault="00742E47" w14:paraId="02150756" w14:textId="77777777">
      <w:pPr>
        <w:pStyle w:val="BodyText"/>
        <w:rPr>
          <w:sz w:val="20"/>
        </w:rPr>
      </w:pPr>
    </w:p>
    <w:p w:rsidR="00742E47" w:rsidRDefault="00742E47" w14:paraId="7BC71C78" w14:textId="77777777">
      <w:pPr>
        <w:pStyle w:val="BodyText"/>
        <w:rPr>
          <w:sz w:val="20"/>
        </w:rPr>
      </w:pPr>
    </w:p>
    <w:p w:rsidR="00742E47" w:rsidRDefault="00742E47" w14:paraId="209C2A93" w14:textId="77777777">
      <w:pPr>
        <w:pStyle w:val="BodyText"/>
        <w:rPr>
          <w:sz w:val="20"/>
        </w:rPr>
      </w:pPr>
    </w:p>
    <w:p w:rsidR="00742E47" w:rsidRDefault="00742E47" w14:paraId="221A0114" w14:textId="77777777">
      <w:pPr>
        <w:pStyle w:val="BodyText"/>
        <w:rPr>
          <w:sz w:val="20"/>
        </w:rPr>
      </w:pPr>
    </w:p>
    <w:p w:rsidR="00742E47" w:rsidRDefault="00742E47" w14:paraId="5AA80E2B" w14:textId="77777777">
      <w:pPr>
        <w:pStyle w:val="BodyText"/>
        <w:rPr>
          <w:sz w:val="20"/>
        </w:rPr>
      </w:pPr>
    </w:p>
    <w:p w:rsidR="00742E47" w:rsidRDefault="00742E47" w14:paraId="7C346068" w14:textId="77777777">
      <w:pPr>
        <w:pStyle w:val="BodyText"/>
        <w:rPr>
          <w:sz w:val="20"/>
        </w:rPr>
      </w:pPr>
    </w:p>
    <w:p w:rsidR="00742E47" w:rsidRDefault="00742E47" w14:paraId="00637F5B" w14:textId="77777777">
      <w:pPr>
        <w:pStyle w:val="BodyText"/>
        <w:rPr>
          <w:sz w:val="20"/>
        </w:rPr>
      </w:pPr>
    </w:p>
    <w:p w:rsidR="00742E47" w:rsidRDefault="00742E47" w14:paraId="0419660F" w14:textId="77777777">
      <w:pPr>
        <w:pStyle w:val="BodyText"/>
        <w:rPr>
          <w:sz w:val="20"/>
        </w:rPr>
      </w:pPr>
    </w:p>
    <w:p w:rsidR="00742E47" w:rsidRDefault="00742E47" w14:paraId="5D6CF011" w14:textId="77777777">
      <w:pPr>
        <w:pStyle w:val="BodyText"/>
        <w:spacing w:before="2"/>
        <w:rPr>
          <w:sz w:val="27"/>
        </w:rPr>
      </w:pPr>
    </w:p>
    <w:p w:rsidR="00742E47" w:rsidRDefault="00000000" w14:paraId="3742A13E" w14:textId="77777777">
      <w:pPr>
        <w:pStyle w:val="Title"/>
      </w:pPr>
      <w:r>
        <w:t>SOFTWARE</w:t>
      </w:r>
      <w:r>
        <w:rPr>
          <w:spacing w:val="32"/>
        </w:rPr>
        <w:t xml:space="preserve"> </w:t>
      </w:r>
      <w:r>
        <w:t>DEVELOPMENT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SUPPORT</w:t>
      </w:r>
      <w:r>
        <w:rPr>
          <w:spacing w:val="33"/>
        </w:rPr>
        <w:t xml:space="preserve"> </w:t>
      </w:r>
      <w:r>
        <w:rPr>
          <w:spacing w:val="-2"/>
        </w:rPr>
        <w:t>AGREEMENT</w:t>
      </w:r>
    </w:p>
    <w:p w:rsidR="00742E47" w:rsidRDefault="00000000" w14:paraId="12308BC9" w14:textId="77777777">
      <w:pPr>
        <w:pStyle w:val="BodyText"/>
        <w:spacing w:before="274" w:line="271" w:lineRule="auto"/>
        <w:ind w:left="121"/>
      </w:pPr>
      <w:r>
        <w:t>This Software</w:t>
      </w:r>
      <w:r>
        <w:rPr>
          <w:spacing w:val="-9"/>
        </w:rPr>
        <w:t xml:space="preserve"> </w:t>
      </w:r>
      <w:r>
        <w:t xml:space="preserve">Development and Support Agreement (the </w:t>
      </w:r>
      <w:r>
        <w:rPr>
          <w:b/>
        </w:rPr>
        <w:t>"Agreement"</w:t>
      </w:r>
      <w:r>
        <w:t>) is entered into on 16th December 2024 (</w:t>
      </w:r>
      <w:r>
        <w:rPr>
          <w:b/>
        </w:rPr>
        <w:t>"Effective Date"</w:t>
      </w:r>
      <w:r>
        <w:t>) by and between:</w:t>
      </w:r>
    </w:p>
    <w:p w:rsidR="00742E47" w:rsidRDefault="00742E47" w14:paraId="6B6F63B3" w14:textId="77777777">
      <w:pPr>
        <w:pStyle w:val="BodyText"/>
        <w:spacing w:before="9"/>
        <w:rPr>
          <w:sz w:val="20"/>
        </w:rPr>
      </w:pPr>
    </w:p>
    <w:p w:rsidR="00742E47" w:rsidRDefault="00000000" w14:paraId="2B50C762" w14:textId="60F855DF">
      <w:pPr>
        <w:pStyle w:val="ListParagraph"/>
        <w:numPr>
          <w:ilvl w:val="0"/>
          <w:numId w:val="9"/>
        </w:numPr>
        <w:tabs>
          <w:tab w:val="left" w:pos="842"/>
        </w:tabs>
        <w:spacing w:line="266" w:lineRule="auto"/>
        <w:ind w:left="841" w:right="387"/>
        <w:jc w:val="both"/>
      </w:pPr>
      <w:r>
        <w:rPr>
          <w:b/>
        </w:rPr>
        <w:t>Arvir</w:t>
      </w:r>
      <w:r>
        <w:rPr>
          <w:b/>
          <w:spacing w:val="-11"/>
        </w:rPr>
        <w:t xml:space="preserve"> </w:t>
      </w:r>
      <w:r>
        <w:rPr>
          <w:b/>
        </w:rPr>
        <w:t>Global</w:t>
      </w:r>
      <w:r>
        <w:rPr>
          <w:b/>
          <w:spacing w:val="-8"/>
        </w:rPr>
        <w:t xml:space="preserve"> </w:t>
      </w: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Pvt.</w:t>
      </w:r>
      <w:r>
        <w:rPr>
          <w:b/>
          <w:spacing w:val="-4"/>
        </w:rPr>
        <w:t xml:space="preserve"> </w:t>
      </w:r>
      <w:r>
        <w:rPr>
          <w:b/>
        </w:rPr>
        <w:t>Ltd.</w:t>
      </w:r>
      <w:r>
        <w:rPr>
          <w:b/>
          <w:spacing w:val="-2"/>
        </w:rPr>
        <w:t xml:space="preserve"> </w:t>
      </w:r>
      <w:r>
        <w:t>("Company"),</w:t>
      </w:r>
      <w:r>
        <w:rPr>
          <w:spacing w:val="-1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incorporated</w:t>
      </w:r>
      <w:r>
        <w:rPr>
          <w:spacing w:val="-14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India,</w:t>
      </w:r>
      <w:r>
        <w:rPr>
          <w:spacing w:val="-4"/>
        </w:rPr>
        <w:t xml:space="preserve"> </w:t>
      </w:r>
      <w:r>
        <w:t>with its</w:t>
      </w:r>
      <w:r>
        <w:rPr>
          <w:spacing w:val="-14"/>
        </w:rPr>
        <w:t xml:space="preserve"> </w:t>
      </w:r>
      <w:r>
        <w:t>office</w:t>
      </w:r>
      <w:r w:rsidR="00084580">
        <w:t xml:space="preserve"> </w:t>
      </w:r>
      <w:r>
        <w:t>at</w:t>
      </w:r>
      <w:r>
        <w:rPr>
          <w:spacing w:val="-14"/>
        </w:rPr>
        <w:t xml:space="preserve"> </w:t>
      </w:r>
      <w:r>
        <w:t>6th</w:t>
      </w:r>
      <w:r>
        <w:rPr>
          <w:spacing w:val="-9"/>
        </w:rPr>
        <w:t xml:space="preserve"> </w:t>
      </w:r>
      <w:r>
        <w:t>Floor,</w:t>
      </w:r>
      <w:r>
        <w:rPr>
          <w:spacing w:val="-4"/>
        </w:rPr>
        <w:t xml:space="preserve"> </w:t>
      </w:r>
      <w:r>
        <w:t>Tek Meadows,</w:t>
      </w:r>
      <w:r>
        <w:rPr>
          <w:spacing w:val="-14"/>
        </w:rPr>
        <w:t xml:space="preserve"> </w:t>
      </w:r>
      <w:r>
        <w:t>Sholinganallur,</w:t>
      </w:r>
      <w:r>
        <w:rPr>
          <w:spacing w:val="-14"/>
        </w:rPr>
        <w:t xml:space="preserve"> </w:t>
      </w:r>
      <w:r>
        <w:t>Kanchipuram,</w:t>
      </w:r>
      <w:r>
        <w:rPr>
          <w:spacing w:val="-4"/>
        </w:rPr>
        <w:t xml:space="preserve"> </w:t>
      </w:r>
      <w:r>
        <w:t>Tamil</w:t>
      </w:r>
      <w:r>
        <w:rPr>
          <w:spacing w:val="-14"/>
        </w:rPr>
        <w:t xml:space="preserve"> </w:t>
      </w:r>
      <w:r>
        <w:t>Nadu,</w:t>
      </w:r>
      <w:r>
        <w:rPr>
          <w:spacing w:val="-14"/>
        </w:rPr>
        <w:t xml:space="preserve"> </w:t>
      </w:r>
      <w:r>
        <w:t>India,</w:t>
      </w:r>
      <w:r>
        <w:rPr>
          <w:spacing w:val="-4"/>
        </w:rPr>
        <w:t xml:space="preserve"> </w:t>
      </w:r>
      <w:r>
        <w:t>600119,</w:t>
      </w:r>
      <w:r>
        <w:rPr>
          <w:spacing w:val="-5"/>
        </w:rPr>
        <w:t xml:space="preserve"> </w:t>
      </w:r>
      <w:r>
        <w:t>hereinafter referred</w:t>
      </w:r>
      <w:r>
        <w:rPr>
          <w:spacing w:val="-13"/>
        </w:rPr>
        <w:t xml:space="preserve"> </w:t>
      </w:r>
      <w:r>
        <w:t xml:space="preserve">to as </w:t>
      </w:r>
      <w:r>
        <w:rPr>
          <w:b/>
        </w:rPr>
        <w:t>"Company,"</w:t>
      </w:r>
      <w:r>
        <w:rPr>
          <w:b/>
          <w:spacing w:val="-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expression shall, unless</w:t>
      </w:r>
      <w:r>
        <w:rPr>
          <w:spacing w:val="-1"/>
        </w:rPr>
        <w:t xml:space="preserve"> </w:t>
      </w:r>
      <w:r>
        <w:t>repugnant</w:t>
      </w:r>
      <w:r>
        <w:rPr>
          <w:spacing w:val="-7"/>
        </w:rPr>
        <w:t xml:space="preserve"> </w:t>
      </w:r>
      <w:r>
        <w:t>to the</w:t>
      </w:r>
      <w:r>
        <w:rPr>
          <w:spacing w:val="-14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meaning</w:t>
      </w:r>
      <w:r>
        <w:rPr>
          <w:spacing w:val="-13"/>
        </w:rPr>
        <w:t xml:space="preserve"> </w:t>
      </w:r>
      <w:r>
        <w:t>thereof, be deemed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mean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include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successors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permitted</w:t>
      </w:r>
      <w:r>
        <w:rPr>
          <w:spacing w:val="40"/>
        </w:rPr>
        <w:t xml:space="preserve"> </w:t>
      </w:r>
      <w:r>
        <w:t>assigns;</w:t>
      </w:r>
    </w:p>
    <w:p w:rsidR="00742E47" w:rsidRDefault="00742E47" w14:paraId="54FDD018" w14:textId="77777777">
      <w:pPr>
        <w:pStyle w:val="BodyText"/>
        <w:spacing w:before="1"/>
        <w:rPr>
          <w:sz w:val="25"/>
        </w:rPr>
      </w:pPr>
    </w:p>
    <w:p w:rsidR="00742E47" w:rsidRDefault="00000000" w14:paraId="28250C3A" w14:textId="77777777">
      <w:pPr>
        <w:pStyle w:val="Heading2"/>
        <w:ind w:left="2194" w:right="1735" w:firstLine="0"/>
        <w:jc w:val="center"/>
      </w:pPr>
      <w:r>
        <w:rPr>
          <w:spacing w:val="-5"/>
        </w:rPr>
        <w:t>and</w:t>
      </w:r>
    </w:p>
    <w:p w:rsidR="00742E47" w:rsidRDefault="00742E47" w14:paraId="3052C8F0" w14:textId="77777777">
      <w:pPr>
        <w:pStyle w:val="BodyText"/>
        <w:spacing w:before="7"/>
        <w:rPr>
          <w:b/>
          <w:sz w:val="27"/>
        </w:rPr>
      </w:pPr>
    </w:p>
    <w:p w:rsidR="00742E47" w:rsidRDefault="00000000" w14:paraId="72F37E0B" w14:textId="77777777">
      <w:pPr>
        <w:pStyle w:val="ListParagraph"/>
        <w:numPr>
          <w:ilvl w:val="0"/>
          <w:numId w:val="9"/>
        </w:numPr>
        <w:tabs>
          <w:tab w:val="left" w:pos="842"/>
        </w:tabs>
        <w:spacing w:line="266" w:lineRule="auto"/>
        <w:ind w:left="841" w:right="382"/>
        <w:jc w:val="both"/>
      </w:pPr>
      <w:r>
        <w:rPr>
          <w:b/>
        </w:rPr>
        <w:t>SWOMB Technologies</w:t>
      </w:r>
      <w:r>
        <w:rPr>
          <w:b/>
          <w:spacing w:val="-7"/>
        </w:rPr>
        <w:t xml:space="preserve"> </w:t>
      </w:r>
      <w:r>
        <w:rPr>
          <w:b/>
        </w:rPr>
        <w:t>and Services Pvt. Ltd.</w:t>
      </w:r>
      <w:r>
        <w:rPr>
          <w:b/>
          <w:spacing w:val="40"/>
        </w:rPr>
        <w:t xml:space="preserve"> </w:t>
      </w:r>
      <w:r>
        <w:t>("Vendor"), a company incorporated under</w:t>
      </w:r>
      <w:r>
        <w:rPr>
          <w:spacing w:val="-10"/>
        </w:rPr>
        <w:t xml:space="preserve"> </w:t>
      </w:r>
      <w:r>
        <w:t>the laws of India,</w:t>
      </w:r>
      <w:r>
        <w:rPr>
          <w:spacing w:val="-1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officeat</w:t>
      </w:r>
      <w:r>
        <w:rPr>
          <w:spacing w:val="-14"/>
        </w:rPr>
        <w:t xml:space="preserve"> </w:t>
      </w:r>
      <w:r>
        <w:t>No 8</w:t>
      </w:r>
      <w:r>
        <w:rPr>
          <w:spacing w:val="-1"/>
        </w:rPr>
        <w:t xml:space="preserve"> </w:t>
      </w:r>
      <w:r>
        <w:t>Balaji</w:t>
      </w:r>
      <w:r>
        <w:rPr>
          <w:spacing w:val="-14"/>
        </w:rPr>
        <w:t xml:space="preserve"> </w:t>
      </w:r>
      <w:r>
        <w:t>Nagar,</w:t>
      </w:r>
      <w:r>
        <w:rPr>
          <w:spacing w:val="-6"/>
        </w:rPr>
        <w:t xml:space="preserve"> </w:t>
      </w:r>
      <w:r>
        <w:t>Sholinganallur,</w:t>
      </w:r>
      <w:r>
        <w:rPr>
          <w:spacing w:val="-14"/>
        </w:rPr>
        <w:t xml:space="preserve"> </w:t>
      </w:r>
      <w:r>
        <w:t>Chennai</w:t>
      </w:r>
      <w:r>
        <w:rPr>
          <w:spacing w:val="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600119,</w:t>
      </w:r>
      <w:r>
        <w:rPr>
          <w:spacing w:val="-7"/>
        </w:rPr>
        <w:t xml:space="preserve"> </w:t>
      </w:r>
      <w:r>
        <w:t>hereinafter</w:t>
      </w:r>
      <w:r>
        <w:rPr>
          <w:spacing w:val="-11"/>
        </w:rPr>
        <w:t xml:space="preserve"> </w:t>
      </w:r>
      <w:r>
        <w:t xml:space="preserve">referred to as </w:t>
      </w:r>
      <w:r>
        <w:rPr>
          <w:b/>
        </w:rPr>
        <w:t>"Vendor,"</w:t>
      </w:r>
      <w:r>
        <w:rPr>
          <w:b/>
          <w:spacing w:val="-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expression shall, unless repugnant</w:t>
      </w:r>
      <w:r>
        <w:rPr>
          <w:spacing w:val="-6"/>
        </w:rPr>
        <w:t xml:space="preserve"> </w:t>
      </w:r>
      <w:r>
        <w:t>to the</w:t>
      </w:r>
      <w:r>
        <w:rPr>
          <w:spacing w:val="-1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meaning</w:t>
      </w:r>
      <w:r>
        <w:rPr>
          <w:spacing w:val="-12"/>
        </w:rPr>
        <w:t xml:space="preserve"> </w:t>
      </w:r>
      <w:r>
        <w:t>thereof, be</w:t>
      </w:r>
      <w:r>
        <w:rPr>
          <w:spacing w:val="-14"/>
        </w:rPr>
        <w:t xml:space="preserve"> </w:t>
      </w:r>
      <w:r>
        <w:t>deemed</w:t>
      </w:r>
      <w:r>
        <w:rPr>
          <w:spacing w:val="-11"/>
        </w:rPr>
        <w:t xml:space="preserve"> </w:t>
      </w:r>
      <w:r>
        <w:t>to mean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include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successors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permitted</w:t>
      </w:r>
      <w:r>
        <w:rPr>
          <w:spacing w:val="40"/>
        </w:rPr>
        <w:t xml:space="preserve"> </w:t>
      </w:r>
      <w:r>
        <w:t>assigns.</w:t>
      </w:r>
    </w:p>
    <w:p w:rsidR="00742E47" w:rsidRDefault="00742E47" w14:paraId="02376A8E" w14:textId="77777777">
      <w:pPr>
        <w:pStyle w:val="BodyText"/>
        <w:spacing w:before="2"/>
        <w:rPr>
          <w:sz w:val="21"/>
        </w:rPr>
      </w:pPr>
    </w:p>
    <w:p w:rsidR="00742E47" w:rsidRDefault="00000000" w14:paraId="22FF751F" w14:textId="77777777">
      <w:pPr>
        <w:pStyle w:val="Heading1"/>
        <w:ind w:left="121" w:firstLine="0"/>
      </w:pPr>
      <w:r>
        <w:rPr>
          <w:spacing w:val="-2"/>
        </w:rPr>
        <w:t>WHEREAS:</w:t>
      </w:r>
    </w:p>
    <w:p w:rsidR="00742E47" w:rsidRDefault="00742E47" w14:paraId="3D3CEE32" w14:textId="77777777">
      <w:pPr>
        <w:pStyle w:val="BodyText"/>
        <w:spacing w:before="7"/>
        <w:rPr>
          <w:b/>
          <w:sz w:val="23"/>
        </w:rPr>
      </w:pPr>
    </w:p>
    <w:p w:rsidR="00742E47" w:rsidRDefault="00000000" w14:paraId="658ACD07" w14:textId="77777777">
      <w:pPr>
        <w:pStyle w:val="ListParagraph"/>
        <w:numPr>
          <w:ilvl w:val="0"/>
          <w:numId w:val="8"/>
        </w:numPr>
        <w:tabs>
          <w:tab w:val="left" w:pos="842"/>
        </w:tabs>
        <w:spacing w:before="1" w:line="271" w:lineRule="auto"/>
        <w:ind w:left="841" w:right="381"/>
        <w:jc w:val="both"/>
      </w:pPr>
      <w:r>
        <w:t>The</w:t>
      </w:r>
      <w:r>
        <w:rPr>
          <w:spacing w:val="-3"/>
        </w:rPr>
        <w:t xml:space="preserve"> </w:t>
      </w:r>
      <w:r>
        <w:t>Company is developing</w:t>
      </w:r>
      <w:r>
        <w:rPr>
          <w:spacing w:val="-11"/>
        </w:rPr>
        <w:t xml:space="preserve"> </w:t>
      </w:r>
      <w:r>
        <w:t>a new</w:t>
      </w:r>
      <w:r>
        <w:rPr>
          <w:spacing w:val="-14"/>
        </w:rPr>
        <w:t xml:space="preserve"> </w:t>
      </w:r>
      <w:r>
        <w:t>patented product/service "Qeu-Box</w:t>
      </w:r>
      <w:r>
        <w:rPr>
          <w:spacing w:val="-11"/>
        </w:rPr>
        <w:t xml:space="preserve"> </w:t>
      </w:r>
      <w:r>
        <w:t>Project"</w:t>
      </w:r>
      <w:r>
        <w:rPr>
          <w:spacing w:val="-4"/>
        </w:rPr>
        <w:t xml:space="preserve"> </w:t>
      </w:r>
      <w:r>
        <w:t>to address</w:t>
      </w:r>
      <w:r>
        <w:rPr>
          <w:spacing w:val="-14"/>
        </w:rPr>
        <w:t xml:space="preserve"> </w:t>
      </w:r>
      <w:r>
        <w:t>problems in the Quick Commerce space.</w:t>
      </w:r>
    </w:p>
    <w:p w:rsidR="00742E47" w:rsidRDefault="00000000" w14:paraId="18E86FB8" w14:textId="77777777">
      <w:pPr>
        <w:pStyle w:val="ListParagraph"/>
        <w:numPr>
          <w:ilvl w:val="0"/>
          <w:numId w:val="8"/>
        </w:numPr>
        <w:tabs>
          <w:tab w:val="left" w:pos="842"/>
        </w:tabs>
        <w:spacing w:line="271" w:lineRule="auto"/>
        <w:ind w:left="841" w:right="383"/>
        <w:jc w:val="both"/>
      </w:pPr>
      <w:r>
        <w:t>The Vendor is engaged in software development, including web and application development, and has agreed</w:t>
      </w:r>
      <w:r>
        <w:rPr>
          <w:spacing w:val="-10"/>
        </w:rPr>
        <w:t xml:space="preserve"> </w:t>
      </w:r>
      <w:r>
        <w:t>to provide</w:t>
      </w:r>
      <w:r>
        <w:rPr>
          <w:spacing w:val="-2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 support</w:t>
      </w:r>
      <w:r>
        <w:rPr>
          <w:spacing w:val="-9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"Qeu-Box</w:t>
      </w:r>
      <w:r>
        <w:rPr>
          <w:spacing w:val="-14"/>
        </w:rPr>
        <w:t xml:space="preserve"> </w:t>
      </w:r>
      <w:r>
        <w:t>Project"</w:t>
      </w:r>
      <w:r>
        <w:rPr>
          <w:spacing w:val="-8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terms</w:t>
      </w:r>
      <w:r>
        <w:rPr>
          <w:spacing w:val="-14"/>
        </w:rPr>
        <w:t xml:space="preserve"> </w:t>
      </w:r>
      <w:r>
        <w:t>specified in this Agreement.</w:t>
      </w:r>
    </w:p>
    <w:p w:rsidR="00742E47" w:rsidRDefault="00742E47" w14:paraId="2812A815" w14:textId="77777777">
      <w:pPr>
        <w:spacing w:line="271" w:lineRule="auto"/>
        <w:jc w:val="both"/>
        <w:sectPr w:rsidR="00742E47">
          <w:type w:val="continuous"/>
          <w:pgSz w:w="12240" w:h="15840" w:orient="portrait"/>
          <w:pgMar w:top="1820" w:right="680" w:bottom="280" w:left="960" w:header="720" w:footer="720" w:gutter="0"/>
          <w:cols w:space="720"/>
        </w:sectPr>
      </w:pPr>
    </w:p>
    <w:p w:rsidR="00742E47" w:rsidRDefault="00000000" w14:paraId="6EC6F6FB" w14:textId="77777777">
      <w:pPr>
        <w:spacing w:before="71"/>
        <w:ind w:left="121"/>
        <w:rPr>
          <w:b/>
        </w:rPr>
      </w:pPr>
      <w:r>
        <w:rPr>
          <w:b/>
        </w:rPr>
        <w:lastRenderedPageBreak/>
        <w:t>NOW,</w:t>
      </w:r>
      <w:r>
        <w:rPr>
          <w:b/>
          <w:spacing w:val="-3"/>
        </w:rPr>
        <w:t xml:space="preserve"> </w:t>
      </w:r>
      <w:r>
        <w:rPr>
          <w:b/>
        </w:rPr>
        <w:t>THEREFORE,</w:t>
      </w:r>
      <w:r>
        <w:rPr>
          <w:b/>
          <w:spacing w:val="-27"/>
        </w:rPr>
        <w:t xml:space="preserve"> </w:t>
      </w:r>
      <w:r>
        <w:rPr>
          <w:b/>
        </w:rPr>
        <w:t>in</w:t>
      </w:r>
      <w:r>
        <w:rPr>
          <w:b/>
          <w:spacing w:val="-17"/>
        </w:rPr>
        <w:t xml:space="preserve"> </w:t>
      </w:r>
      <w:r>
        <w:rPr>
          <w:b/>
        </w:rPr>
        <w:t>consideration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mutual</w:t>
      </w:r>
      <w:r>
        <w:rPr>
          <w:b/>
          <w:spacing w:val="-13"/>
        </w:rPr>
        <w:t xml:space="preserve"> </w:t>
      </w:r>
      <w:r>
        <w:rPr>
          <w:b/>
        </w:rPr>
        <w:t>promises</w:t>
      </w:r>
      <w:r>
        <w:rPr>
          <w:b/>
          <w:spacing w:val="-4"/>
        </w:rPr>
        <w:t xml:space="preserve"> </w:t>
      </w:r>
      <w:r>
        <w:rPr>
          <w:b/>
        </w:rPr>
        <w:t>contained</w:t>
      </w:r>
      <w:r>
        <w:rPr>
          <w:b/>
          <w:spacing w:val="-17"/>
        </w:rPr>
        <w:t xml:space="preserve"> </w:t>
      </w:r>
      <w:r>
        <w:rPr>
          <w:b/>
        </w:rPr>
        <w:t>herein,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parties</w:t>
      </w:r>
      <w:r>
        <w:rPr>
          <w:b/>
          <w:spacing w:val="-5"/>
        </w:rPr>
        <w:t xml:space="preserve"> </w:t>
      </w:r>
      <w:r>
        <w:rPr>
          <w:b/>
        </w:rPr>
        <w:t>agreeas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follows:</w:t>
      </w:r>
    </w:p>
    <w:p w:rsidR="00742E47" w:rsidRDefault="00742E47" w14:paraId="61FDF4B7" w14:textId="77777777">
      <w:pPr>
        <w:pStyle w:val="BodyText"/>
        <w:rPr>
          <w:b/>
          <w:sz w:val="24"/>
        </w:rPr>
      </w:pPr>
    </w:p>
    <w:p w:rsidR="00742E47" w:rsidP="52F7EC79" w:rsidRDefault="00742E47" w14:paraId="66A2024B" w14:textId="77777777">
      <w:pPr>
        <w:pStyle w:val="BodyText"/>
        <w:rPr>
          <w:del w:author="Vengat K" w:date="2024-12-18T06:33:20.909Z" w16du:dateUtc="2024-12-18T06:33:20.909Z" w:id="695817486"/>
          <w:b w:val="1"/>
          <w:bCs w:val="1"/>
          <w:sz w:val="24"/>
          <w:szCs w:val="24"/>
        </w:rPr>
      </w:pPr>
    </w:p>
    <w:p w:rsidR="00742E47" w:rsidRDefault="00742E47" w14:paraId="703EF413" w14:textId="77777777">
      <w:pPr>
        <w:pStyle w:val="BodyText"/>
        <w:spacing w:before="4"/>
        <w:rPr>
          <w:b/>
          <w:sz w:val="21"/>
        </w:rPr>
      </w:pPr>
    </w:p>
    <w:p w:rsidR="00742E47" w:rsidRDefault="00000000" w14:paraId="3A266E45" w14:textId="77777777">
      <w:pPr>
        <w:pStyle w:val="Heading1"/>
        <w:numPr>
          <w:ilvl w:val="0"/>
          <w:numId w:val="7"/>
        </w:numPr>
        <w:tabs>
          <w:tab w:val="left" w:pos="361"/>
        </w:tabs>
      </w:pPr>
      <w:r>
        <w:rPr>
          <w:spacing w:val="-2"/>
        </w:rPr>
        <w:t>INTERPRETATION</w:t>
      </w:r>
    </w:p>
    <w:p w:rsidR="00742E47" w:rsidRDefault="00742E47" w14:paraId="6F612029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7C1BAF97" w14:textId="77777777">
      <w:pPr>
        <w:pStyle w:val="ListParagraph"/>
        <w:numPr>
          <w:ilvl w:val="1"/>
          <w:numId w:val="7"/>
        </w:numPr>
        <w:tabs>
          <w:tab w:val="left" w:pos="1203"/>
        </w:tabs>
        <w:ind w:hanging="362"/>
      </w:pPr>
      <w:r>
        <w:rPr>
          <w:b/>
        </w:rPr>
        <w:t>Definitions:</w:t>
      </w:r>
      <w:r>
        <w:rPr>
          <w:b/>
          <w:spacing w:val="26"/>
        </w:rPr>
        <w:t xml:space="preserve"> </w:t>
      </w:r>
      <w:r>
        <w:t>Terms</w:t>
      </w:r>
      <w:r>
        <w:rPr>
          <w:spacing w:val="26"/>
        </w:rPr>
        <w:t xml:space="preserve"> </w:t>
      </w:r>
      <w:r>
        <w:t>defined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Statement</w:t>
      </w:r>
      <w:r>
        <w:rPr>
          <w:spacing w:val="19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Work</w:t>
      </w:r>
      <w:r>
        <w:rPr>
          <w:spacing w:val="33"/>
        </w:rPr>
        <w:t xml:space="preserve"> </w:t>
      </w:r>
      <w:r>
        <w:t>(SOW)</w:t>
      </w:r>
      <w:r>
        <w:rPr>
          <w:spacing w:val="22"/>
        </w:rPr>
        <w:t xml:space="preserve"> </w:t>
      </w:r>
      <w:r>
        <w:t>annexed</w:t>
      </w:r>
      <w:r>
        <w:rPr>
          <w:spacing w:val="33"/>
        </w:rPr>
        <w:t xml:space="preserve"> </w:t>
      </w:r>
      <w:r>
        <w:t>hereto</w:t>
      </w:r>
      <w:r>
        <w:rPr>
          <w:spacing w:val="33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rPr>
          <w:spacing w:val="-2"/>
        </w:rPr>
        <w:t>apply.</w:t>
      </w:r>
    </w:p>
    <w:p w:rsidR="00742E47" w:rsidRDefault="00742E47" w14:paraId="4D2C26DF" w14:textId="77777777">
      <w:pPr>
        <w:pStyle w:val="BodyText"/>
        <w:spacing w:before="8"/>
        <w:rPr>
          <w:sz w:val="23"/>
        </w:rPr>
      </w:pPr>
    </w:p>
    <w:p w:rsidR="00742E47" w:rsidRDefault="00000000" w14:paraId="31DC0BF5" w14:textId="77777777">
      <w:pPr>
        <w:pStyle w:val="Heading2"/>
        <w:numPr>
          <w:ilvl w:val="1"/>
          <w:numId w:val="7"/>
        </w:numPr>
        <w:tabs>
          <w:tab w:val="left" w:pos="1203"/>
        </w:tabs>
        <w:ind w:hanging="362"/>
      </w:pPr>
      <w:r>
        <w:rPr>
          <w:spacing w:val="-2"/>
        </w:rPr>
        <w:t>References:</w:t>
      </w:r>
    </w:p>
    <w:p w:rsidR="00742E47" w:rsidRDefault="00742E47" w14:paraId="61C392C3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26E23E19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ind w:hanging="362"/>
      </w:pPr>
      <w:r>
        <w:t>Words</w:t>
      </w:r>
      <w:r>
        <w:rPr>
          <w:spacing w:val="27"/>
        </w:rPr>
        <w:t xml:space="preserve"> </w:t>
      </w:r>
      <w:r>
        <w:t>importing</w:t>
      </w:r>
      <w:r>
        <w:rPr>
          <w:spacing w:val="1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singular</w:t>
      </w:r>
      <w:r>
        <w:rPr>
          <w:spacing w:val="24"/>
        </w:rPr>
        <w:t xml:space="preserve"> </w:t>
      </w:r>
      <w:r>
        <w:t>include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plural</w:t>
      </w:r>
      <w:r>
        <w:rPr>
          <w:spacing w:val="2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vice</w:t>
      </w:r>
      <w:r>
        <w:rPr>
          <w:spacing w:val="30"/>
        </w:rPr>
        <w:t xml:space="preserve"> </w:t>
      </w:r>
      <w:r>
        <w:rPr>
          <w:spacing w:val="-2"/>
        </w:rPr>
        <w:t>versa.</w:t>
      </w:r>
    </w:p>
    <w:p w:rsidR="00742E47" w:rsidRDefault="00000000" w14:paraId="50751734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46"/>
        <w:ind w:hanging="362"/>
      </w:pPr>
      <w:r>
        <w:t>Reference</w:t>
      </w:r>
      <w:r>
        <w:rPr>
          <w:spacing w:val="40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law</w:t>
      </w:r>
      <w:r>
        <w:rPr>
          <w:spacing w:val="37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amendments</w:t>
      </w:r>
      <w:r>
        <w:rPr>
          <w:spacing w:val="37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re-</w:t>
      </w:r>
      <w:r>
        <w:rPr>
          <w:spacing w:val="-2"/>
        </w:rPr>
        <w:t>enactments.</w:t>
      </w:r>
    </w:p>
    <w:p w:rsidR="00742E47" w:rsidRDefault="00000000" w14:paraId="370802BA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45"/>
        <w:ind w:hanging="362"/>
      </w:pPr>
      <w:r>
        <w:t>References</w:t>
      </w:r>
      <w:r>
        <w:rPr>
          <w:spacing w:val="3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"including"</w:t>
      </w:r>
      <w:r>
        <w:rPr>
          <w:spacing w:val="31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mean</w:t>
      </w:r>
      <w:r>
        <w:rPr>
          <w:spacing w:val="44"/>
        </w:rPr>
        <w:t xml:space="preserve"> </w:t>
      </w:r>
      <w:r>
        <w:t>"including</w:t>
      </w:r>
      <w:r>
        <w:rPr>
          <w:spacing w:val="23"/>
        </w:rPr>
        <w:t xml:space="preserve"> </w:t>
      </w:r>
      <w:r>
        <w:t>without</w:t>
      </w:r>
      <w:r>
        <w:rPr>
          <w:spacing w:val="29"/>
        </w:rPr>
        <w:t xml:space="preserve"> </w:t>
      </w:r>
      <w:r>
        <w:rPr>
          <w:spacing w:val="-2"/>
        </w:rPr>
        <w:t>limitation."</w:t>
      </w:r>
    </w:p>
    <w:p w:rsidR="00742E47" w:rsidRDefault="00742E47" w14:paraId="495D756F" w14:textId="77777777">
      <w:pPr>
        <w:pStyle w:val="BodyText"/>
        <w:spacing w:before="4"/>
      </w:pPr>
    </w:p>
    <w:p w:rsidR="00742E47" w:rsidRDefault="00000000" w14:paraId="216EF154" w14:textId="77777777">
      <w:pPr>
        <w:pStyle w:val="ListParagraph"/>
        <w:numPr>
          <w:ilvl w:val="1"/>
          <w:numId w:val="7"/>
        </w:numPr>
        <w:tabs>
          <w:tab w:val="left" w:pos="1218"/>
        </w:tabs>
        <w:spacing w:line="271" w:lineRule="auto"/>
        <w:ind w:left="841" w:right="409" w:firstLine="0"/>
      </w:pPr>
      <w:r>
        <w:rPr>
          <w:b/>
        </w:rPr>
        <w:t>Headings:</w:t>
      </w:r>
      <w:r>
        <w:rPr>
          <w:b/>
          <w:spacing w:val="26"/>
        </w:rPr>
        <w:t xml:space="preserve"> </w:t>
      </w:r>
      <w:r>
        <w:t>Titles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headings</w:t>
      </w:r>
      <w:r>
        <w:rPr>
          <w:spacing w:val="25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convenience only</w:t>
      </w:r>
      <w:r>
        <w:rPr>
          <w:spacing w:val="3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affect</w:t>
      </w:r>
      <w:r>
        <w:rPr>
          <w:spacing w:val="18"/>
        </w:rPr>
        <w:t xml:space="preserve"> </w:t>
      </w:r>
      <w:r>
        <w:t xml:space="preserve">its </w:t>
      </w:r>
      <w:r>
        <w:rPr>
          <w:spacing w:val="-2"/>
        </w:rPr>
        <w:t>interpretation.</w:t>
      </w:r>
    </w:p>
    <w:p w:rsidR="00742E47" w:rsidRDefault="00742E47" w14:paraId="382CDA5D" w14:textId="77777777">
      <w:pPr>
        <w:pStyle w:val="BodyText"/>
        <w:rPr>
          <w:sz w:val="24"/>
        </w:rPr>
      </w:pPr>
    </w:p>
    <w:p w:rsidR="00742E47" w:rsidP="52F7EC79" w:rsidRDefault="00742E47" w14:paraId="2BC1FA21" w14:textId="77777777">
      <w:pPr>
        <w:pStyle w:val="BodyText"/>
        <w:rPr>
          <w:del w:author="Vengat K" w:date="2024-12-18T06:33:22.93Z" w16du:dateUtc="2024-12-18T06:33:22.93Z" w:id="1029916815"/>
          <w:sz w:val="24"/>
          <w:szCs w:val="24"/>
        </w:rPr>
      </w:pPr>
    </w:p>
    <w:p w:rsidR="00742E47" w:rsidRDefault="00000000" w14:paraId="4BA57D62" w14:textId="77777777">
      <w:pPr>
        <w:pStyle w:val="Heading1"/>
        <w:numPr>
          <w:ilvl w:val="0"/>
          <w:numId w:val="7"/>
        </w:numPr>
        <w:tabs>
          <w:tab w:val="left" w:pos="361"/>
        </w:tabs>
        <w:spacing w:before="213"/>
      </w:pPr>
      <w:r>
        <w:t>SCOPE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4"/>
        </w:rPr>
        <w:t>WORK</w:t>
      </w:r>
    </w:p>
    <w:p w:rsidR="00742E47" w:rsidRDefault="00742E47" w14:paraId="26C7F7B0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6075E1AB" w14:textId="77777777">
      <w:pPr>
        <w:pStyle w:val="BodyText"/>
        <w:ind w:left="841"/>
      </w:pPr>
      <w:r>
        <w:t>The</w:t>
      </w:r>
      <w:r>
        <w:rPr>
          <w:spacing w:val="35"/>
        </w:rPr>
        <w:t xml:space="preserve"> </w:t>
      </w:r>
      <w:r>
        <w:t>Vendor</w:t>
      </w:r>
      <w:r>
        <w:rPr>
          <w:spacing w:val="29"/>
        </w:rPr>
        <w:t xml:space="preserve"> </w:t>
      </w:r>
      <w:r>
        <w:rPr>
          <w:spacing w:val="-2"/>
        </w:rPr>
        <w:t>shall:</w:t>
      </w:r>
    </w:p>
    <w:p w:rsidR="00742E47" w:rsidRDefault="00742E47" w14:paraId="255F48F2" w14:textId="77777777">
      <w:pPr>
        <w:pStyle w:val="BodyText"/>
        <w:spacing w:before="4"/>
      </w:pPr>
    </w:p>
    <w:p w:rsidR="00742E47" w:rsidRDefault="00000000" w14:paraId="537E2E00" w14:textId="77777777">
      <w:pPr>
        <w:pStyle w:val="ListParagraph"/>
        <w:numPr>
          <w:ilvl w:val="0"/>
          <w:numId w:val="6"/>
        </w:numPr>
        <w:tabs>
          <w:tab w:val="left" w:pos="1203"/>
        </w:tabs>
        <w:spacing w:line="271" w:lineRule="auto"/>
        <w:ind w:right="390"/>
      </w:pPr>
      <w:r>
        <w:t>Develop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"Qeu-Box</w:t>
      </w:r>
      <w:r>
        <w:rPr>
          <w:spacing w:val="40"/>
        </w:rPr>
        <w:t xml:space="preserve"> </w:t>
      </w:r>
      <w:r>
        <w:t>Project"</w:t>
      </w:r>
      <w:r>
        <w:rPr>
          <w:spacing w:val="40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all</w:t>
      </w:r>
      <w:r>
        <w:rPr>
          <w:spacing w:val="80"/>
        </w:rPr>
        <w:t xml:space="preserve"> </w:t>
      </w:r>
      <w:r>
        <w:t>deliverables</w:t>
      </w:r>
      <w:r>
        <w:rPr>
          <w:spacing w:val="40"/>
        </w:rPr>
        <w:t xml:space="preserve"> </w:t>
      </w:r>
      <w:r>
        <w:t>meet</w:t>
      </w:r>
      <w:r>
        <w:rPr>
          <w:spacing w:val="4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Company’s specifications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outlined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SOW</w:t>
      </w:r>
      <w:r>
        <w:rPr>
          <w:spacing w:val="40"/>
        </w:rPr>
        <w:t xml:space="preserve"> </w:t>
      </w:r>
      <w:r>
        <w:t>annexed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(Annexure</w:t>
      </w:r>
      <w:r>
        <w:rPr>
          <w:spacing w:val="40"/>
        </w:rPr>
        <w:t xml:space="preserve"> </w:t>
      </w:r>
      <w:r>
        <w:t>A).</w:t>
      </w:r>
    </w:p>
    <w:p w:rsidR="00742E47" w:rsidRDefault="00000000" w14:paraId="2AB797C8" w14:textId="77777777">
      <w:pPr>
        <w:pStyle w:val="ListParagraph"/>
        <w:numPr>
          <w:ilvl w:val="0"/>
          <w:numId w:val="6"/>
        </w:numPr>
        <w:tabs>
          <w:tab w:val="left" w:pos="1203"/>
        </w:tabs>
        <w:spacing w:line="252" w:lineRule="exact"/>
        <w:ind w:hanging="362"/>
      </w:pPr>
      <w:r>
        <w:t>Provide</w:t>
      </w:r>
      <w:r>
        <w:rPr>
          <w:spacing w:val="41"/>
        </w:rPr>
        <w:t xml:space="preserve"> </w:t>
      </w:r>
      <w:r>
        <w:t>stabilization,</w:t>
      </w:r>
      <w:r>
        <w:rPr>
          <w:spacing w:val="40"/>
        </w:rPr>
        <w:t xml:space="preserve"> </w:t>
      </w:r>
      <w:r>
        <w:t>integration,</w:t>
      </w:r>
      <w:r>
        <w:rPr>
          <w:spacing w:val="4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maintenance</w:t>
      </w:r>
      <w:r>
        <w:rPr>
          <w:spacing w:val="41"/>
        </w:rPr>
        <w:t xml:space="preserve"> </w:t>
      </w:r>
      <w:r>
        <w:t>support</w:t>
      </w:r>
      <w:r>
        <w:rPr>
          <w:spacing w:val="3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three</w:t>
      </w:r>
      <w:r>
        <w:rPr>
          <w:spacing w:val="42"/>
        </w:rPr>
        <w:t xml:space="preserve"> </w:t>
      </w:r>
      <w:r>
        <w:t>months</w:t>
      </w:r>
      <w:r>
        <w:rPr>
          <w:spacing w:val="39"/>
        </w:rPr>
        <w:t xml:space="preserve"> </w:t>
      </w:r>
      <w:r>
        <w:t>after</w:t>
      </w:r>
      <w:r>
        <w:rPr>
          <w:spacing w:val="34"/>
        </w:rPr>
        <w:t xml:space="preserve"> </w:t>
      </w:r>
      <w:r>
        <w:rPr>
          <w:spacing w:val="-2"/>
        </w:rPr>
        <w:t>deployment.</w:t>
      </w:r>
    </w:p>
    <w:p w:rsidR="00742E47" w:rsidRDefault="00000000" w14:paraId="6046AF11" w14:textId="77777777">
      <w:pPr>
        <w:pStyle w:val="ListParagraph"/>
        <w:numPr>
          <w:ilvl w:val="0"/>
          <w:numId w:val="6"/>
        </w:numPr>
        <w:tabs>
          <w:tab w:val="left" w:pos="1203"/>
        </w:tabs>
        <w:spacing w:before="32"/>
        <w:ind w:hanging="362"/>
      </w:pPr>
      <w:r>
        <w:t>Deliver</w:t>
      </w:r>
      <w:r>
        <w:rPr>
          <w:spacing w:val="31"/>
        </w:rPr>
        <w:t xml:space="preserve"> </w:t>
      </w:r>
      <w:r>
        <w:t>detailed</w:t>
      </w:r>
      <w:r>
        <w:rPr>
          <w:spacing w:val="44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design</w:t>
      </w:r>
      <w:r>
        <w:rPr>
          <w:spacing w:val="44"/>
        </w:rPr>
        <w:t xml:space="preserve"> </w:t>
      </w:r>
      <w:r>
        <w:t>documents,</w:t>
      </w:r>
      <w:r>
        <w:rPr>
          <w:spacing w:val="37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manuals,</w:t>
      </w:r>
      <w:r>
        <w:rPr>
          <w:spacing w:val="3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training</w:t>
      </w:r>
      <w:r>
        <w:rPr>
          <w:spacing w:val="21"/>
        </w:rPr>
        <w:t xml:space="preserve"> </w:t>
      </w:r>
      <w:r>
        <w:rPr>
          <w:spacing w:val="-2"/>
        </w:rPr>
        <w:t>videos.</w:t>
      </w:r>
    </w:p>
    <w:p w:rsidR="00742E47" w:rsidRDefault="00000000" w14:paraId="12B71019" w14:textId="32032E78">
      <w:pPr>
        <w:pStyle w:val="ListParagraph"/>
        <w:numPr>
          <w:ilvl w:val="0"/>
          <w:numId w:val="6"/>
        </w:numPr>
        <w:tabs>
          <w:tab w:val="left" w:pos="1203"/>
        </w:tabs>
        <w:spacing w:before="33"/>
        <w:ind w:hanging="362"/>
      </w:pPr>
      <w:r>
        <w:t>Provide</w:t>
      </w:r>
      <w:r>
        <w:rPr>
          <w:spacing w:val="-1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bug</w:t>
      </w:r>
      <w:r>
        <w:rPr>
          <w:spacing w:val="-20"/>
        </w:rPr>
        <w:t xml:space="preserve"> </w:t>
      </w:r>
      <w:r>
        <w:t>fixing,</w:t>
      </w:r>
      <w:r>
        <w:rPr>
          <w:spacing w:val="-3"/>
        </w:rPr>
        <w:t xml:space="preserve"> </w:t>
      </w:r>
      <w:r>
        <w:t>performance</w:t>
      </w:r>
      <w:r w:rsidR="00084580">
        <w:t xml:space="preserve"> </w:t>
      </w:r>
      <w:r>
        <w:t>optimization,</w:t>
      </w:r>
      <w:r>
        <w:rPr>
          <w:spacing w:val="-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during</w:t>
      </w:r>
      <w:r>
        <w:rPr>
          <w:spacing w:val="-20"/>
        </w:rPr>
        <w:t xml:space="preserve"> </w:t>
      </w:r>
      <w:r>
        <w:t>the agreed</w:t>
      </w:r>
      <w:r>
        <w:rPr>
          <w:spacing w:val="-20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rPr>
          <w:spacing w:val="-2"/>
        </w:rPr>
        <w:t>period.</w:t>
      </w:r>
    </w:p>
    <w:p w:rsidR="00742E47" w:rsidRDefault="00000000" w14:paraId="13F1384C" w14:textId="77777777">
      <w:pPr>
        <w:pStyle w:val="ListParagraph"/>
        <w:numPr>
          <w:ilvl w:val="0"/>
          <w:numId w:val="6"/>
        </w:numPr>
        <w:tabs>
          <w:tab w:val="left" w:pos="1203"/>
        </w:tabs>
        <w:spacing w:before="32"/>
        <w:ind w:hanging="362"/>
      </w:pPr>
      <w:r>
        <w:t>Adhere</w:t>
      </w:r>
      <w:r>
        <w:rPr>
          <w:spacing w:val="30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timelines</w:t>
      </w:r>
      <w:r>
        <w:rPr>
          <w:spacing w:val="3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milestones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specified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Annexure</w:t>
      </w:r>
      <w:r>
        <w:rPr>
          <w:spacing w:val="33"/>
        </w:rPr>
        <w:t xml:space="preserve"> </w:t>
      </w:r>
      <w:r>
        <w:rPr>
          <w:spacing w:val="-5"/>
        </w:rPr>
        <w:t>B.</w:t>
      </w:r>
    </w:p>
    <w:p w:rsidR="00742E47" w:rsidRDefault="00742E47" w14:paraId="28096B57" w14:textId="77777777">
      <w:pPr>
        <w:pStyle w:val="BodyText"/>
        <w:rPr>
          <w:sz w:val="24"/>
        </w:rPr>
      </w:pPr>
    </w:p>
    <w:p w:rsidR="00742E47" w:rsidP="52F7EC79" w:rsidRDefault="00742E47" w14:paraId="0C67B722" w14:textId="77777777">
      <w:pPr>
        <w:pStyle w:val="BodyText"/>
        <w:rPr>
          <w:del w:author="Vengat K" w:date="2024-12-18T06:33:24.648Z" w16du:dateUtc="2024-12-18T06:33:24.648Z" w:id="1343251448"/>
          <w:sz w:val="24"/>
          <w:szCs w:val="24"/>
        </w:rPr>
      </w:pPr>
    </w:p>
    <w:p w:rsidR="00742E47" w:rsidRDefault="00742E47" w14:paraId="01E9549E" w14:textId="77777777">
      <w:pPr>
        <w:pStyle w:val="BodyText"/>
        <w:spacing w:before="5"/>
        <w:rPr>
          <w:sz w:val="21"/>
        </w:rPr>
      </w:pPr>
    </w:p>
    <w:p w:rsidR="00742E47" w:rsidRDefault="00000000" w14:paraId="6F5FECE4" w14:textId="77777777">
      <w:pPr>
        <w:pStyle w:val="Heading1"/>
        <w:numPr>
          <w:ilvl w:val="0"/>
          <w:numId w:val="7"/>
        </w:numPr>
        <w:tabs>
          <w:tab w:val="left" w:pos="361"/>
        </w:tabs>
      </w:pPr>
      <w:r>
        <w:rPr>
          <w:spacing w:val="-2"/>
        </w:rPr>
        <w:t>DELIVERABLES</w:t>
      </w:r>
    </w:p>
    <w:p w:rsidR="00742E47" w:rsidRDefault="00742E47" w14:paraId="4E0FC936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4EA6FA0D" w14:textId="77777777">
      <w:pPr>
        <w:pStyle w:val="BodyText"/>
        <w:ind w:left="841"/>
      </w:pPr>
      <w:r>
        <w:t>The</w:t>
      </w:r>
      <w:r>
        <w:rPr>
          <w:spacing w:val="33"/>
        </w:rPr>
        <w:t xml:space="preserve"> </w:t>
      </w:r>
      <w:r>
        <w:t>Vendor</w:t>
      </w:r>
      <w:r>
        <w:rPr>
          <w:spacing w:val="27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rPr>
          <w:spacing w:val="-2"/>
        </w:rPr>
        <w:t>provide:</w:t>
      </w:r>
    </w:p>
    <w:p w:rsidR="00742E47" w:rsidRDefault="00742E47" w14:paraId="76D3B1F7" w14:textId="77777777">
      <w:pPr>
        <w:pStyle w:val="BodyText"/>
        <w:spacing w:before="4"/>
      </w:pPr>
    </w:p>
    <w:p w:rsidR="00742E47" w:rsidRDefault="00000000" w14:paraId="325F4A7D" w14:textId="77777777">
      <w:pPr>
        <w:pStyle w:val="ListParagraph"/>
        <w:numPr>
          <w:ilvl w:val="0"/>
          <w:numId w:val="5"/>
        </w:numPr>
        <w:tabs>
          <w:tab w:val="left" w:pos="1203"/>
        </w:tabs>
        <w:ind w:hanging="362"/>
      </w:pPr>
      <w:r>
        <w:t>Source</w:t>
      </w:r>
      <w:r>
        <w:rPr>
          <w:spacing w:val="33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associated</w:t>
      </w:r>
      <w:r>
        <w:rPr>
          <w:spacing w:val="37"/>
        </w:rPr>
        <w:t xml:space="preserve"> </w:t>
      </w:r>
      <w:r>
        <w:t>intellectual</w:t>
      </w:r>
      <w:r>
        <w:rPr>
          <w:spacing w:val="24"/>
        </w:rPr>
        <w:t xml:space="preserve"> </w:t>
      </w:r>
      <w:r>
        <w:rPr>
          <w:spacing w:val="-2"/>
        </w:rPr>
        <w:t>property.</w:t>
      </w:r>
    </w:p>
    <w:p w:rsidR="00742E47" w:rsidRDefault="00000000" w14:paraId="0CB97DB2" w14:textId="77777777">
      <w:pPr>
        <w:pStyle w:val="ListParagraph"/>
        <w:numPr>
          <w:ilvl w:val="0"/>
          <w:numId w:val="5"/>
        </w:numPr>
        <w:tabs>
          <w:tab w:val="left" w:pos="1203"/>
        </w:tabs>
        <w:spacing w:before="33"/>
        <w:ind w:hanging="362"/>
      </w:pPr>
      <w:r>
        <w:t>Web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mobile</w:t>
      </w:r>
      <w:r>
        <w:rPr>
          <w:spacing w:val="32"/>
        </w:rPr>
        <w:t xml:space="preserve"> </w:t>
      </w:r>
      <w:r>
        <w:t>application</w:t>
      </w:r>
      <w:r>
        <w:rPr>
          <w:spacing w:val="35"/>
        </w:rPr>
        <w:t xml:space="preserve"> </w:t>
      </w:r>
      <w:r>
        <w:rPr>
          <w:spacing w:val="-2"/>
        </w:rPr>
        <w:t>deployment.</w:t>
      </w:r>
    </w:p>
    <w:p w:rsidR="00742E47" w:rsidRDefault="00000000" w14:paraId="4317D8CD" w14:textId="77777777">
      <w:pPr>
        <w:pStyle w:val="ListParagraph"/>
        <w:numPr>
          <w:ilvl w:val="0"/>
          <w:numId w:val="5"/>
        </w:numPr>
        <w:tabs>
          <w:tab w:val="left" w:pos="1203"/>
        </w:tabs>
        <w:spacing w:before="32"/>
        <w:ind w:hanging="362"/>
      </w:pPr>
      <w:r>
        <w:t>Comprehensive</w:t>
      </w:r>
      <w:r>
        <w:rPr>
          <w:spacing w:val="51"/>
        </w:rPr>
        <w:t xml:space="preserve"> </w:t>
      </w:r>
      <w:r>
        <w:t>documentation,</w:t>
      </w:r>
      <w:r>
        <w:rPr>
          <w:spacing w:val="49"/>
        </w:rPr>
        <w:t xml:space="preserve"> </w:t>
      </w:r>
      <w:r>
        <w:t>including</w:t>
      </w:r>
      <w:r>
        <w:rPr>
          <w:spacing w:val="31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limited</w:t>
      </w:r>
      <w:r>
        <w:rPr>
          <w:spacing w:val="56"/>
        </w:rPr>
        <w:t xml:space="preserve"> </w:t>
      </w:r>
      <w:r>
        <w:rPr>
          <w:spacing w:val="-5"/>
        </w:rPr>
        <w:t>to:</w:t>
      </w:r>
    </w:p>
    <w:p w:rsidR="00742E47" w:rsidRDefault="00000000" w14:paraId="04E500BA" w14:textId="77777777">
      <w:pPr>
        <w:pStyle w:val="ListParagraph"/>
        <w:numPr>
          <w:ilvl w:val="1"/>
          <w:numId w:val="5"/>
        </w:numPr>
        <w:tabs>
          <w:tab w:val="left" w:pos="1924"/>
        </w:tabs>
        <w:spacing w:before="32"/>
      </w:pPr>
      <w:r>
        <w:t>Technical</w:t>
      </w:r>
      <w:r>
        <w:rPr>
          <w:spacing w:val="27"/>
        </w:rPr>
        <w:t xml:space="preserve"> </w:t>
      </w:r>
      <w:r>
        <w:t>architecture</w:t>
      </w:r>
      <w:r>
        <w:rPr>
          <w:spacing w:val="3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design</w:t>
      </w:r>
      <w:r>
        <w:rPr>
          <w:spacing w:val="41"/>
        </w:rPr>
        <w:t xml:space="preserve"> </w:t>
      </w:r>
      <w:r>
        <w:rPr>
          <w:spacing w:val="-2"/>
        </w:rPr>
        <w:t>documents.</w:t>
      </w:r>
    </w:p>
    <w:p w:rsidR="00742E47" w:rsidRDefault="00000000" w14:paraId="60598149" w14:textId="77777777">
      <w:pPr>
        <w:pStyle w:val="ListParagraph"/>
        <w:numPr>
          <w:ilvl w:val="1"/>
          <w:numId w:val="5"/>
        </w:numPr>
        <w:tabs>
          <w:tab w:val="left" w:pos="1924"/>
        </w:tabs>
        <w:spacing w:before="33"/>
      </w:pPr>
      <w:r>
        <w:t>Functional</w:t>
      </w:r>
      <w:r>
        <w:rPr>
          <w:spacing w:val="2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rPr>
          <w:spacing w:val="-2"/>
        </w:rPr>
        <w:t>manuals.</w:t>
      </w:r>
    </w:p>
    <w:p w:rsidR="00742E47" w:rsidRDefault="00000000" w14:paraId="64C1C3AE" w14:textId="77777777">
      <w:pPr>
        <w:pStyle w:val="ListParagraph"/>
        <w:numPr>
          <w:ilvl w:val="1"/>
          <w:numId w:val="5"/>
        </w:numPr>
        <w:tabs>
          <w:tab w:val="left" w:pos="1924"/>
        </w:tabs>
        <w:spacing w:before="32"/>
      </w:pPr>
      <w:r>
        <w:t>Integration</w:t>
      </w:r>
      <w:r>
        <w:rPr>
          <w:spacing w:val="36"/>
        </w:rPr>
        <w:t xml:space="preserve"> </w:t>
      </w:r>
      <w:r>
        <w:rPr>
          <w:spacing w:val="-2"/>
        </w:rPr>
        <w:t>guidelines.</w:t>
      </w:r>
    </w:p>
    <w:p w:rsidR="00742E47" w:rsidRDefault="00000000" w14:paraId="787CD535" w14:textId="77777777">
      <w:pPr>
        <w:pStyle w:val="ListParagraph"/>
        <w:numPr>
          <w:ilvl w:val="1"/>
          <w:numId w:val="5"/>
        </w:numPr>
        <w:tabs>
          <w:tab w:val="left" w:pos="1924"/>
        </w:tabs>
        <w:spacing w:before="32"/>
      </w:pPr>
      <w:r>
        <w:t>Testing</w:t>
      </w:r>
      <w:r>
        <w:rPr>
          <w:spacing w:val="2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implementation</w:t>
      </w:r>
      <w:r>
        <w:rPr>
          <w:spacing w:val="44"/>
        </w:rPr>
        <w:t xml:space="preserve"> </w:t>
      </w:r>
      <w:r>
        <w:rPr>
          <w:spacing w:val="-2"/>
        </w:rPr>
        <w:t>reports.</w:t>
      </w:r>
    </w:p>
    <w:p w:rsidR="00742E47" w:rsidRDefault="00000000" w14:paraId="680C3AC7" w14:textId="77777777">
      <w:pPr>
        <w:pStyle w:val="ListParagraph"/>
        <w:numPr>
          <w:ilvl w:val="0"/>
          <w:numId w:val="5"/>
        </w:numPr>
        <w:tabs>
          <w:tab w:val="left" w:pos="1203"/>
        </w:tabs>
        <w:spacing w:before="32"/>
        <w:ind w:hanging="362"/>
      </w:pPr>
      <w:r>
        <w:t>Training</w:t>
      </w:r>
      <w:r>
        <w:rPr>
          <w:spacing w:val="1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knowledge</w:t>
      </w:r>
      <w:r>
        <w:rPr>
          <w:spacing w:val="37"/>
        </w:rPr>
        <w:t xml:space="preserve"> </w:t>
      </w:r>
      <w:r>
        <w:t>transfer</w:t>
      </w:r>
      <w:r>
        <w:rPr>
          <w:spacing w:val="3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Company’s</w:t>
      </w:r>
      <w:r>
        <w:rPr>
          <w:spacing w:val="34"/>
        </w:rPr>
        <w:t xml:space="preserve"> </w:t>
      </w:r>
      <w:r>
        <w:rPr>
          <w:spacing w:val="-2"/>
        </w:rPr>
        <w:t>personnel.</w:t>
      </w:r>
    </w:p>
    <w:p w:rsidR="00742E47" w:rsidRDefault="00742E47" w14:paraId="3837CD1E" w14:textId="77777777">
      <w:pPr>
        <w:sectPr w:rsidR="00742E47">
          <w:pgSz w:w="12240" w:h="15840" w:orient="portrait"/>
          <w:pgMar w:top="1360" w:right="680" w:bottom="280" w:left="960" w:header="720" w:footer="720" w:gutter="0"/>
          <w:cols w:space="720"/>
        </w:sectPr>
      </w:pPr>
    </w:p>
    <w:p w:rsidR="00742E47" w:rsidRDefault="00000000" w14:paraId="4FC4D628" w14:textId="77777777">
      <w:pPr>
        <w:pStyle w:val="Heading1"/>
        <w:numPr>
          <w:ilvl w:val="0"/>
          <w:numId w:val="7"/>
        </w:numPr>
        <w:tabs>
          <w:tab w:val="left" w:pos="361"/>
        </w:tabs>
        <w:spacing w:before="136"/>
      </w:pPr>
      <w:r>
        <w:lastRenderedPageBreak/>
        <w:t>TERM</w:t>
      </w:r>
      <w:r>
        <w:rPr>
          <w:spacing w:val="1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TERMINATION</w:t>
      </w:r>
    </w:p>
    <w:p w:rsidR="00742E47" w:rsidRDefault="00742E47" w14:paraId="4D58A9B4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5D732AD1" w14:textId="77777777">
      <w:pPr>
        <w:pStyle w:val="ListParagraph"/>
        <w:numPr>
          <w:ilvl w:val="1"/>
          <w:numId w:val="7"/>
        </w:numPr>
        <w:tabs>
          <w:tab w:val="left" w:pos="1173"/>
        </w:tabs>
        <w:spacing w:line="271" w:lineRule="auto"/>
        <w:ind w:left="841" w:right="384" w:firstLine="0"/>
      </w:pPr>
      <w:r>
        <w:rPr>
          <w:b/>
        </w:rPr>
        <w:t>Term:</w:t>
      </w:r>
      <w:r>
        <w:rPr>
          <w:b/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Agreement</w:t>
      </w:r>
      <w:r>
        <w:rPr>
          <w:spacing w:val="-15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commence on</w:t>
      </w:r>
      <w:r>
        <w:rPr>
          <w:spacing w:val="-2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</w:t>
      </w:r>
      <w:r>
        <w:rPr>
          <w:spacing w:val="-2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 remain</w:t>
      </w:r>
      <w:r>
        <w:rPr>
          <w:spacing w:val="-22"/>
        </w:rPr>
        <w:t xml:space="preserve"> </w:t>
      </w:r>
      <w:r>
        <w:t>in effect</w:t>
      </w:r>
      <w:r>
        <w:rPr>
          <w:spacing w:val="-15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deliverables are</w:t>
      </w:r>
      <w:r>
        <w:rPr>
          <w:spacing w:val="40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unless</w:t>
      </w:r>
      <w:r>
        <w:rPr>
          <w:spacing w:val="40"/>
        </w:rPr>
        <w:t xml:space="preserve"> </w:t>
      </w:r>
      <w:r>
        <w:t>terminated</w:t>
      </w:r>
      <w:r>
        <w:rPr>
          <w:spacing w:val="40"/>
        </w:rPr>
        <w:t xml:space="preserve"> </w:t>
      </w:r>
      <w:r>
        <w:t>earlier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accordance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Clause.</w:t>
      </w:r>
    </w:p>
    <w:p w:rsidR="00742E47" w:rsidRDefault="00742E47" w14:paraId="263E7842" w14:textId="77777777">
      <w:pPr>
        <w:pStyle w:val="BodyText"/>
        <w:spacing w:before="9"/>
        <w:rPr>
          <w:sz w:val="20"/>
        </w:rPr>
      </w:pPr>
    </w:p>
    <w:p w:rsidR="00742E47" w:rsidRDefault="00000000" w14:paraId="459837C5" w14:textId="77777777">
      <w:pPr>
        <w:pStyle w:val="Heading2"/>
        <w:numPr>
          <w:ilvl w:val="1"/>
          <w:numId w:val="7"/>
        </w:numPr>
        <w:tabs>
          <w:tab w:val="left" w:pos="361"/>
        </w:tabs>
        <w:spacing w:before="1"/>
        <w:ind w:left="360" w:right="7088"/>
        <w:jc w:val="right"/>
      </w:pPr>
      <w:r>
        <w:t>Termination</w:t>
      </w:r>
      <w:r>
        <w:rPr>
          <w:spacing w:val="16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2"/>
        </w:rPr>
        <w:t>Cause:</w:t>
      </w:r>
    </w:p>
    <w:p w:rsidR="00742E47" w:rsidRDefault="00742E47" w14:paraId="7BA05874" w14:textId="77777777">
      <w:pPr>
        <w:pStyle w:val="BodyText"/>
        <w:spacing w:before="7"/>
        <w:rPr>
          <w:b/>
          <w:sz w:val="23"/>
        </w:rPr>
      </w:pPr>
    </w:p>
    <w:p w:rsidR="00742E47" w:rsidRDefault="00000000" w14:paraId="516E5CD1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line="268" w:lineRule="auto"/>
        <w:ind w:right="398"/>
      </w:pPr>
      <w:r>
        <w:t>Either</w:t>
      </w:r>
      <w:r>
        <w:rPr>
          <w:spacing w:val="-6"/>
        </w:rPr>
        <w:t xml:space="preserve"> </w:t>
      </w:r>
      <w:r>
        <w:t>party may</w:t>
      </w:r>
      <w:r>
        <w:rPr>
          <w:spacing w:val="-15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breach,</w:t>
      </w:r>
      <w:r>
        <w:rPr>
          <w:spacing w:val="-3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written</w:t>
      </w:r>
      <w:r>
        <w:rPr>
          <w:spacing w:val="-15"/>
        </w:rPr>
        <w:t xml:space="preserve"> </w:t>
      </w:r>
      <w:r>
        <w:t>notice</w:t>
      </w:r>
      <w:r>
        <w:rPr>
          <w:spacing w:val="-1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given,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breach</w:t>
      </w:r>
      <w:r>
        <w:rPr>
          <w:spacing w:val="-1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rectified within 30 days.</w:t>
      </w:r>
    </w:p>
    <w:p w:rsidR="00742E47" w:rsidRDefault="00000000" w14:paraId="11EB8F60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15" w:line="254" w:lineRule="auto"/>
        <w:ind w:right="392"/>
      </w:pPr>
      <w:r>
        <w:t>The Company may</w:t>
      </w:r>
      <w:r>
        <w:rPr>
          <w:spacing w:val="-13"/>
        </w:rPr>
        <w:t xml:space="preserve"> </w:t>
      </w:r>
      <w:r>
        <w:t>terminate immediately if</w:t>
      </w:r>
      <w:r>
        <w:rPr>
          <w:spacing w:val="-4"/>
        </w:rPr>
        <w:t xml:space="preserve"> </w:t>
      </w:r>
      <w:r>
        <w:t>the deliverables</w:t>
      </w:r>
      <w:r>
        <w:rPr>
          <w:spacing w:val="-19"/>
        </w:rPr>
        <w:t xml:space="preserve"> </w:t>
      </w:r>
      <w:r>
        <w:t>fail</w:t>
      </w:r>
      <w:r>
        <w:rPr>
          <w:spacing w:val="-8"/>
        </w:rPr>
        <w:t xml:space="preserve"> </w:t>
      </w:r>
      <w:r>
        <w:t>to meet</w:t>
      </w:r>
      <w:r>
        <w:rPr>
          <w:spacing w:val="-8"/>
        </w:rPr>
        <w:t xml:space="preserve"> </w:t>
      </w:r>
      <w:r>
        <w:t>agreed specifications</w:t>
      </w:r>
      <w:r>
        <w:rPr>
          <w:spacing w:val="-2"/>
        </w:rPr>
        <w:t xml:space="preserve"> </w:t>
      </w:r>
      <w:r>
        <w:t>despite repeated efforts.</w:t>
      </w:r>
    </w:p>
    <w:p w:rsidR="00742E47" w:rsidRDefault="00742E47" w14:paraId="14E81A5D" w14:textId="77777777">
      <w:pPr>
        <w:pStyle w:val="BodyText"/>
        <w:spacing w:before="4"/>
      </w:pPr>
    </w:p>
    <w:p w:rsidR="00742E47" w:rsidRDefault="00000000" w14:paraId="27481603" w14:textId="77777777">
      <w:pPr>
        <w:pStyle w:val="ListParagraph"/>
        <w:numPr>
          <w:ilvl w:val="1"/>
          <w:numId w:val="7"/>
        </w:numPr>
        <w:tabs>
          <w:tab w:val="left" w:pos="1203"/>
        </w:tabs>
        <w:spacing w:before="1" w:line="271" w:lineRule="auto"/>
        <w:ind w:left="841" w:right="399" w:firstLine="0"/>
      </w:pPr>
      <w:r>
        <w:rPr>
          <w:b/>
        </w:rPr>
        <w:t>Termination for</w:t>
      </w:r>
      <w:r>
        <w:rPr>
          <w:b/>
          <w:spacing w:val="31"/>
        </w:rPr>
        <w:t xml:space="preserve"> </w:t>
      </w:r>
      <w:r>
        <w:rPr>
          <w:b/>
        </w:rPr>
        <w:t>Convenience:</w:t>
      </w:r>
      <w:r>
        <w:rPr>
          <w:b/>
          <w:spacing w:val="3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Company may</w:t>
      </w:r>
      <w:r>
        <w:rPr>
          <w:spacing w:val="35"/>
        </w:rPr>
        <w:t xml:space="preserve"> </w:t>
      </w:r>
      <w:r>
        <w:t>terminate</w:t>
      </w:r>
      <w:r>
        <w:rPr>
          <w:spacing w:val="31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Agreement upon 60</w:t>
      </w:r>
      <w:r>
        <w:rPr>
          <w:spacing w:val="35"/>
        </w:rPr>
        <w:t xml:space="preserve"> </w:t>
      </w:r>
      <w:r>
        <w:t>days'</w:t>
      </w:r>
      <w:r>
        <w:rPr>
          <w:spacing w:val="31"/>
        </w:rPr>
        <w:t xml:space="preserve"> </w:t>
      </w:r>
      <w:r>
        <w:t>prior written</w:t>
      </w:r>
      <w:r>
        <w:rPr>
          <w:spacing w:val="40"/>
        </w:rPr>
        <w:t xml:space="preserve"> </w:t>
      </w:r>
      <w:r>
        <w:t>notice,</w:t>
      </w:r>
      <w:r>
        <w:rPr>
          <w:spacing w:val="40"/>
        </w:rPr>
        <w:t xml:space="preserve"> </w:t>
      </w:r>
      <w:r>
        <w:t>subject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payment</w:t>
      </w:r>
      <w:r>
        <w:rPr>
          <w:spacing w:val="38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rendered</w:t>
      </w:r>
      <w:r>
        <w:rPr>
          <w:spacing w:val="40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termination.</w:t>
      </w:r>
    </w:p>
    <w:p w:rsidR="00742E47" w:rsidRDefault="00742E47" w14:paraId="13813BB9" w14:textId="77777777">
      <w:pPr>
        <w:pStyle w:val="BodyText"/>
        <w:spacing w:before="9"/>
        <w:rPr>
          <w:sz w:val="20"/>
        </w:rPr>
      </w:pPr>
    </w:p>
    <w:p w:rsidR="00742E47" w:rsidRDefault="00000000" w14:paraId="5FDCD862" w14:textId="77777777">
      <w:pPr>
        <w:pStyle w:val="Heading2"/>
        <w:numPr>
          <w:ilvl w:val="1"/>
          <w:numId w:val="7"/>
        </w:numPr>
        <w:tabs>
          <w:tab w:val="left" w:pos="361"/>
        </w:tabs>
        <w:ind w:left="360" w:right="7104"/>
        <w:jc w:val="right"/>
      </w:pPr>
      <w:r>
        <w:t>Obligations</w:t>
      </w:r>
      <w:r>
        <w:rPr>
          <w:spacing w:val="23"/>
        </w:rPr>
        <w:t xml:space="preserve"> </w:t>
      </w:r>
      <w:r>
        <w:t>upon</w:t>
      </w:r>
      <w:r>
        <w:rPr>
          <w:spacing w:val="13"/>
        </w:rPr>
        <w:t xml:space="preserve"> </w:t>
      </w:r>
      <w:r>
        <w:rPr>
          <w:spacing w:val="-2"/>
        </w:rPr>
        <w:t>Termination:</w:t>
      </w:r>
    </w:p>
    <w:p w:rsidR="00742E47" w:rsidRDefault="00742E47" w14:paraId="36661FF0" w14:textId="77777777">
      <w:pPr>
        <w:pStyle w:val="BodyText"/>
        <w:spacing w:before="10"/>
        <w:rPr>
          <w:b/>
          <w:sz w:val="24"/>
        </w:rPr>
      </w:pPr>
    </w:p>
    <w:p w:rsidR="00742E47" w:rsidRDefault="00000000" w14:paraId="06E40917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1"/>
        <w:ind w:hanging="362"/>
      </w:pPr>
      <w:r>
        <w:t>The</w:t>
      </w:r>
      <w:r>
        <w:rPr>
          <w:spacing w:val="6"/>
        </w:rPr>
        <w:t xml:space="preserve"> </w:t>
      </w:r>
      <w:r>
        <w:t>Vendor</w:t>
      </w:r>
      <w:r>
        <w:rPr>
          <w:spacing w:val="-18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rights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Company.</w:t>
      </w:r>
    </w:p>
    <w:p w:rsidR="00742E47" w:rsidRDefault="00000000" w14:paraId="753D7518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31"/>
        <w:ind w:hanging="362"/>
      </w:pPr>
      <w:r>
        <w:t>The</w:t>
      </w:r>
      <w:r>
        <w:rPr>
          <w:spacing w:val="34"/>
        </w:rPr>
        <w:t xml:space="preserve"> </w:t>
      </w:r>
      <w:r>
        <w:t>Vendor</w:t>
      </w:r>
      <w:r>
        <w:rPr>
          <w:spacing w:val="27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return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certify</w:t>
      </w:r>
      <w:r>
        <w:rPr>
          <w:spacing w:val="3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destruction</w:t>
      </w:r>
      <w:r>
        <w:rPr>
          <w:spacing w:val="3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Company</w:t>
      </w:r>
      <w:r>
        <w:rPr>
          <w:spacing w:val="39"/>
        </w:rPr>
        <w:t xml:space="preserve"> </w:t>
      </w:r>
      <w:r>
        <w:t>confidential</w:t>
      </w:r>
      <w:r>
        <w:rPr>
          <w:spacing w:val="25"/>
        </w:rPr>
        <w:t xml:space="preserve"> </w:t>
      </w:r>
      <w:r>
        <w:rPr>
          <w:spacing w:val="-2"/>
        </w:rPr>
        <w:t>information.</w:t>
      </w:r>
    </w:p>
    <w:p w:rsidRPr="0043258E" w:rsidR="00742E47" w:rsidRDefault="00000000" w14:paraId="51C20D55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45"/>
        <w:ind w:hanging="362"/>
      </w:pPr>
      <w:r>
        <w:t>The</w:t>
      </w:r>
      <w:r>
        <w:rPr>
          <w:spacing w:val="38"/>
        </w:rPr>
        <w:t xml:space="preserve"> </w:t>
      </w:r>
      <w:r>
        <w:t>Company</w:t>
      </w:r>
      <w:r>
        <w:rPr>
          <w:spacing w:val="42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settle</w:t>
      </w:r>
      <w:r>
        <w:rPr>
          <w:spacing w:val="38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outstanding</w:t>
      </w:r>
      <w:r>
        <w:rPr>
          <w:spacing w:val="21"/>
        </w:rPr>
        <w:t xml:space="preserve"> </w:t>
      </w:r>
      <w:r>
        <w:t>payments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completed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accepted</w:t>
      </w:r>
      <w:r>
        <w:rPr>
          <w:spacing w:val="43"/>
        </w:rPr>
        <w:t xml:space="preserve"> </w:t>
      </w:r>
      <w:r>
        <w:rPr>
          <w:spacing w:val="-2"/>
        </w:rPr>
        <w:t>work.</w:t>
      </w:r>
    </w:p>
    <w:p w:rsidR="0043258E" w:rsidP="0043258E" w:rsidRDefault="0043258E" w14:paraId="35110C89" w14:textId="3776A570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45"/>
        <w:ind w:hanging="362"/>
      </w:pPr>
      <w:r>
        <w:rPr>
          <w:spacing w:val="-2"/>
        </w:rPr>
        <w:t xml:space="preserve">All product and IP related data and artifacts will be </w:t>
      </w:r>
      <w:r w:rsidR="002C661F">
        <w:rPr>
          <w:spacing w:val="-2"/>
        </w:rPr>
        <w:t xml:space="preserve">transferred </w:t>
      </w:r>
      <w:r>
        <w:rPr>
          <w:spacing w:val="-2"/>
        </w:rPr>
        <w:t xml:space="preserve">to Arvir Tech </w:t>
      </w:r>
    </w:p>
    <w:p w:rsidR="0043258E" w:rsidRDefault="0043258E" w14:paraId="1F4C9510" w14:textId="77777777">
      <w:pPr>
        <w:pStyle w:val="BodyText"/>
        <w:rPr>
          <w:sz w:val="28"/>
        </w:rPr>
      </w:pPr>
    </w:p>
    <w:p w:rsidR="00742E47" w:rsidP="52F7EC79" w:rsidRDefault="00742E47" w14:paraId="693F8568" w14:textId="77777777">
      <w:pPr>
        <w:pStyle w:val="BodyText"/>
        <w:rPr>
          <w:del w:author="Vengat K" w:date="2024-12-18T06:33:31.025Z" w16du:dateUtc="2024-12-18T06:33:31.025Z" w:id="2023984325"/>
          <w:sz w:val="40"/>
          <w:szCs w:val="40"/>
        </w:rPr>
      </w:pPr>
    </w:p>
    <w:p w:rsidR="00742E47" w:rsidRDefault="00000000" w14:paraId="44EDE509" w14:textId="77777777">
      <w:pPr>
        <w:pStyle w:val="Heading1"/>
        <w:numPr>
          <w:ilvl w:val="0"/>
          <w:numId w:val="7"/>
        </w:numPr>
        <w:tabs>
          <w:tab w:val="left" w:pos="361"/>
        </w:tabs>
      </w:pPr>
      <w:r>
        <w:t>CONSIDERATION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PAYMENT</w:t>
      </w:r>
      <w:r>
        <w:rPr>
          <w:spacing w:val="33"/>
        </w:rPr>
        <w:t xml:space="preserve"> </w:t>
      </w:r>
      <w:r>
        <w:rPr>
          <w:spacing w:val="-4"/>
        </w:rPr>
        <w:t>TERMS</w:t>
      </w:r>
    </w:p>
    <w:p w:rsidR="00742E47" w:rsidRDefault="00742E47" w14:paraId="75786694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27043394" w14:textId="77777777">
      <w:pPr>
        <w:pStyle w:val="ListParagraph"/>
        <w:numPr>
          <w:ilvl w:val="1"/>
          <w:numId w:val="7"/>
        </w:numPr>
        <w:tabs>
          <w:tab w:val="left" w:pos="1188"/>
        </w:tabs>
        <w:spacing w:line="271" w:lineRule="auto"/>
        <w:ind w:left="841" w:right="392" w:firstLine="0"/>
      </w:pPr>
      <w:r>
        <w:rPr>
          <w:b/>
        </w:rPr>
        <w:t xml:space="preserve">Fees: </w:t>
      </w:r>
      <w:r>
        <w:t>The total</w:t>
      </w:r>
      <w:r>
        <w:rPr>
          <w:spacing w:val="-3"/>
        </w:rPr>
        <w:t xml:space="preserve"> </w:t>
      </w:r>
      <w:r>
        <w:t>consideration</w:t>
      </w:r>
      <w:r>
        <w:rPr>
          <w:spacing w:val="-9"/>
        </w:rPr>
        <w:t xml:space="preserve"> </w:t>
      </w:r>
      <w:r>
        <w:t>for the services</w:t>
      </w:r>
      <w:r>
        <w:rPr>
          <w:spacing w:val="-15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 INR 13,50,000/- (exclusive</w:t>
      </w:r>
      <w:r>
        <w:rPr>
          <w:spacing w:val="-12"/>
        </w:rPr>
        <w:t xml:space="preserve"> </w:t>
      </w:r>
      <w:r>
        <w:t>of GST), payable</w:t>
      </w:r>
      <w:r>
        <w:rPr>
          <w:spacing w:val="-12"/>
        </w:rPr>
        <w:t xml:space="preserve"> </w:t>
      </w:r>
      <w:r>
        <w:t>as per the</w:t>
      </w:r>
      <w:r>
        <w:rPr>
          <w:spacing w:val="40"/>
        </w:rPr>
        <w:t xml:space="preserve"> </w:t>
      </w:r>
      <w:r>
        <w:t>schedule</w:t>
      </w:r>
      <w:r>
        <w:rPr>
          <w:spacing w:val="40"/>
        </w:rPr>
        <w:t xml:space="preserve"> </w:t>
      </w:r>
      <w:r>
        <w:t>outlined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Annexure</w:t>
      </w:r>
      <w:r>
        <w:rPr>
          <w:spacing w:val="40"/>
        </w:rPr>
        <w:t xml:space="preserve"> </w:t>
      </w:r>
      <w:r>
        <w:t>B.</w:t>
      </w:r>
    </w:p>
    <w:p w:rsidR="00742E47" w:rsidRDefault="00742E47" w14:paraId="673B7953" w14:textId="77777777">
      <w:pPr>
        <w:pStyle w:val="BodyText"/>
        <w:spacing w:before="10"/>
        <w:rPr>
          <w:sz w:val="20"/>
        </w:rPr>
      </w:pPr>
    </w:p>
    <w:p w:rsidR="00742E47" w:rsidRDefault="00000000" w14:paraId="6FAA46B5" w14:textId="77777777">
      <w:pPr>
        <w:pStyle w:val="ListParagraph"/>
        <w:numPr>
          <w:ilvl w:val="1"/>
          <w:numId w:val="7"/>
        </w:numPr>
        <w:tabs>
          <w:tab w:val="left" w:pos="1203"/>
        </w:tabs>
        <w:spacing w:line="271" w:lineRule="auto"/>
        <w:ind w:left="841" w:right="406" w:firstLine="0"/>
      </w:pPr>
      <w:r>
        <w:rPr>
          <w:b/>
        </w:rPr>
        <w:t>Milestone-Based Payments:</w:t>
      </w:r>
      <w:r>
        <w:rPr>
          <w:b/>
          <w:spacing w:val="27"/>
        </w:rPr>
        <w:t xml:space="preserve"> </w:t>
      </w:r>
      <w:r>
        <w:t>Payments</w:t>
      </w:r>
      <w:r>
        <w:rPr>
          <w:spacing w:val="25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tied</w:t>
      </w:r>
      <w:r>
        <w:rPr>
          <w:spacing w:val="3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achievement of</w:t>
      </w:r>
      <w:r>
        <w:rPr>
          <w:spacing w:val="40"/>
        </w:rPr>
        <w:t xml:space="preserve"> </w:t>
      </w:r>
      <w:r>
        <w:t>specific</w:t>
      </w:r>
      <w:r>
        <w:rPr>
          <w:spacing w:val="27"/>
        </w:rPr>
        <w:t xml:space="preserve"> </w:t>
      </w:r>
      <w:r>
        <w:t>milestones and</w:t>
      </w:r>
      <w:r>
        <w:rPr>
          <w:spacing w:val="31"/>
        </w:rPr>
        <w:t xml:space="preserve"> </w:t>
      </w:r>
      <w:r>
        <w:t>are detailed in Annexure B.</w:t>
      </w:r>
    </w:p>
    <w:p w:rsidR="00742E47" w:rsidRDefault="00742E47" w14:paraId="72677A9F" w14:textId="77777777">
      <w:pPr>
        <w:pStyle w:val="BodyText"/>
        <w:spacing w:before="8"/>
        <w:rPr>
          <w:sz w:val="20"/>
        </w:rPr>
      </w:pPr>
    </w:p>
    <w:p w:rsidR="00742E47" w:rsidRDefault="00000000" w14:paraId="06D8231F" w14:textId="6FE36091">
      <w:pPr>
        <w:pStyle w:val="ListParagraph"/>
        <w:numPr>
          <w:ilvl w:val="1"/>
          <w:numId w:val="7"/>
        </w:numPr>
        <w:tabs>
          <w:tab w:val="left" w:pos="1248"/>
        </w:tabs>
        <w:spacing w:before="1" w:line="271" w:lineRule="auto"/>
        <w:ind w:left="841" w:right="398" w:firstLine="0"/>
      </w:pPr>
      <w:r>
        <w:rPr>
          <w:b/>
        </w:rPr>
        <w:t>Annual</w:t>
      </w:r>
      <w:r>
        <w:rPr>
          <w:b/>
          <w:spacing w:val="80"/>
        </w:rPr>
        <w:t xml:space="preserve"> </w:t>
      </w:r>
      <w:r>
        <w:rPr>
          <w:b/>
        </w:rPr>
        <w:t>Maintenance</w:t>
      </w:r>
      <w:r>
        <w:rPr>
          <w:b/>
          <w:spacing w:val="40"/>
        </w:rPr>
        <w:t xml:space="preserve"> </w:t>
      </w:r>
      <w:r>
        <w:rPr>
          <w:b/>
        </w:rPr>
        <w:t>Charges:</w:t>
      </w:r>
      <w:r>
        <w:rPr>
          <w:b/>
          <w:spacing w:val="40"/>
        </w:rPr>
        <w:t xml:space="preserve"> </w:t>
      </w:r>
      <w:r>
        <w:t>Post</w:t>
      </w:r>
      <w:r>
        <w:rPr>
          <w:spacing w:val="80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initial</w:t>
      </w:r>
      <w:r>
        <w:rPr>
          <w:spacing w:val="80"/>
        </w:rPr>
        <w:t xml:space="preserve"> </w:t>
      </w:r>
      <w:r>
        <w:t>free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period</w:t>
      </w:r>
      <w:r>
        <w:rPr>
          <w:spacing w:val="4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three</w:t>
      </w:r>
      <w:r>
        <w:rPr>
          <w:spacing w:val="77"/>
        </w:rPr>
        <w:t xml:space="preserve"> </w:t>
      </w:r>
      <w:r>
        <w:t>months,</w:t>
      </w:r>
      <w:r>
        <w:rPr>
          <w:spacing w:val="39"/>
        </w:rPr>
        <w:t xml:space="preserve"> </w:t>
      </w:r>
      <w:r>
        <w:t>annual maintenance</w:t>
      </w:r>
      <w:r>
        <w:rPr>
          <w:spacing w:val="40"/>
        </w:rPr>
        <w:t xml:space="preserve"> </w:t>
      </w:r>
      <w:r>
        <w:t>charges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 w:rsidR="0043258E">
        <w:t>15 %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cost.</w:t>
      </w:r>
    </w:p>
    <w:p w:rsidR="00742E47" w:rsidRDefault="00742E47" w14:paraId="2CC80B65" w14:textId="77777777">
      <w:pPr>
        <w:pStyle w:val="BodyText"/>
        <w:spacing w:before="9"/>
        <w:rPr>
          <w:sz w:val="20"/>
        </w:rPr>
      </w:pPr>
    </w:p>
    <w:p w:rsidR="00742E47" w:rsidRDefault="00000000" w14:paraId="1169DED6" w14:textId="77777777">
      <w:pPr>
        <w:pStyle w:val="ListParagraph"/>
        <w:numPr>
          <w:ilvl w:val="1"/>
          <w:numId w:val="7"/>
        </w:numPr>
        <w:tabs>
          <w:tab w:val="left" w:pos="1218"/>
        </w:tabs>
        <w:spacing w:line="271" w:lineRule="auto"/>
        <w:ind w:left="841" w:right="412" w:firstLine="0"/>
      </w:pPr>
      <w:r>
        <w:rPr>
          <w:b/>
        </w:rPr>
        <w:t>Additional</w:t>
      </w:r>
      <w:r>
        <w:rPr>
          <w:b/>
          <w:spacing w:val="37"/>
        </w:rPr>
        <w:t xml:space="preserve"> </w:t>
      </w:r>
      <w:r>
        <w:rPr>
          <w:b/>
        </w:rPr>
        <w:t>Costs:</w:t>
      </w:r>
      <w:r>
        <w:rPr>
          <w:b/>
          <w:spacing w:val="28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enhancements</w:t>
      </w:r>
      <w:r>
        <w:rPr>
          <w:spacing w:val="25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changes</w:t>
      </w:r>
      <w:r>
        <w:rPr>
          <w:spacing w:val="25"/>
        </w:rPr>
        <w:t xml:space="preserve"> </w:t>
      </w:r>
      <w:r>
        <w:t>outside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agreed</w:t>
      </w:r>
      <w:r>
        <w:rPr>
          <w:spacing w:val="31"/>
        </w:rPr>
        <w:t xml:space="preserve"> </w:t>
      </w:r>
      <w:r>
        <w:t>scope</w:t>
      </w:r>
      <w:r>
        <w:rPr>
          <w:spacing w:val="27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charged separately upon mutual agreement.</w:t>
      </w:r>
    </w:p>
    <w:p w:rsidR="00742E47" w:rsidRDefault="00742E47" w14:paraId="2596739D" w14:textId="77777777">
      <w:pPr>
        <w:pStyle w:val="BodyText"/>
        <w:rPr>
          <w:sz w:val="24"/>
        </w:rPr>
      </w:pPr>
    </w:p>
    <w:p w:rsidR="00742E47" w:rsidP="52F7EC79" w:rsidRDefault="00742E47" w14:paraId="17DE0689" w14:textId="77777777">
      <w:pPr>
        <w:pStyle w:val="BodyText"/>
        <w:rPr>
          <w:del w:author="Vengat K" w:date="2024-12-18T06:33:33.415Z" w16du:dateUtc="2024-12-18T06:33:33.415Z" w:id="1263149891"/>
          <w:sz w:val="24"/>
          <w:szCs w:val="24"/>
        </w:rPr>
      </w:pPr>
    </w:p>
    <w:p w:rsidR="00742E47" w:rsidRDefault="00000000" w14:paraId="3BAD6799" w14:textId="77777777">
      <w:pPr>
        <w:pStyle w:val="Heading1"/>
        <w:numPr>
          <w:ilvl w:val="0"/>
          <w:numId w:val="7"/>
        </w:numPr>
        <w:tabs>
          <w:tab w:val="left" w:pos="361"/>
        </w:tabs>
        <w:spacing w:before="197"/>
      </w:pPr>
      <w:r>
        <w:t>INTELLECTUAL</w:t>
      </w:r>
      <w:r>
        <w:rPr>
          <w:spacing w:val="38"/>
        </w:rPr>
        <w:t xml:space="preserve"> </w:t>
      </w:r>
      <w:r>
        <w:t>PROPERTY</w:t>
      </w:r>
      <w:r>
        <w:rPr>
          <w:spacing w:val="44"/>
        </w:rPr>
        <w:t xml:space="preserve"> </w:t>
      </w:r>
      <w:r>
        <w:rPr>
          <w:spacing w:val="-2"/>
        </w:rPr>
        <w:t>RIGHTS</w:t>
      </w:r>
    </w:p>
    <w:p w:rsidR="00742E47" w:rsidRDefault="00742E47" w14:paraId="066C2A68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7EA398BE" w14:textId="77777777">
      <w:pPr>
        <w:pStyle w:val="Heading2"/>
        <w:numPr>
          <w:ilvl w:val="1"/>
          <w:numId w:val="7"/>
        </w:numPr>
        <w:tabs>
          <w:tab w:val="left" w:pos="1203"/>
        </w:tabs>
        <w:ind w:hanging="362"/>
      </w:pPr>
      <w:r>
        <w:rPr>
          <w:spacing w:val="-2"/>
        </w:rPr>
        <w:t>Ownership:</w:t>
      </w:r>
    </w:p>
    <w:p w:rsidR="00742E47" w:rsidRDefault="00742E47" w14:paraId="65279D5E" w14:textId="77777777">
      <w:pPr>
        <w:pStyle w:val="BodyText"/>
        <w:spacing w:before="11"/>
        <w:rPr>
          <w:b/>
          <w:sz w:val="24"/>
        </w:rPr>
      </w:pPr>
    </w:p>
    <w:p w:rsidRPr="002C661F" w:rsidR="00742E47" w:rsidRDefault="00000000" w14:paraId="3BCD122A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ind w:hanging="362"/>
        <w:rPr>
          <w:rPrChange w:author="raj os" w:date="2024-12-17T17:10:00Z" w16du:dateUtc="2024-12-17T11:40:00Z" w:id="0">
            <w:rPr>
              <w:spacing w:val="-2"/>
            </w:rPr>
          </w:rPrChange>
        </w:rPr>
      </w:pPr>
      <w:r>
        <w:t>The Company</w:t>
      </w:r>
      <w:r>
        <w:rPr>
          <w:spacing w:val="-14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intellectual</w:t>
      </w:r>
      <w:r>
        <w:rPr>
          <w:spacing w:val="-8"/>
        </w:rPr>
        <w:t xml:space="preserve"> </w:t>
      </w:r>
      <w:r>
        <w:t>property,</w:t>
      </w:r>
      <w:r>
        <w:rPr>
          <w:spacing w:val="-1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source</w:t>
      </w:r>
      <w:r>
        <w:rPr>
          <w:spacing w:val="-16"/>
        </w:rPr>
        <w:t xml:space="preserve"> </w:t>
      </w:r>
      <w:r>
        <w:t>code, created</w:t>
      </w:r>
      <w:r>
        <w:rPr>
          <w:spacing w:val="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Agreement.</w:t>
      </w:r>
    </w:p>
    <w:p w:rsidRPr="002C661F" w:rsidR="002C661F" w:rsidRDefault="002C661F" w14:paraId="123BE329" w14:textId="18E0A905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ind w:hanging="362"/>
        <w:rPr>
          <w:rPrChange w:author="raj os" w:date="2024-12-17T17:12:00Z" w16du:dateUtc="2024-12-17T11:42:00Z" w:id="1">
            <w:rPr>
              <w:spacing w:val="-2"/>
            </w:rPr>
          </w:rPrChange>
        </w:rPr>
      </w:pPr>
      <w:r>
        <w:rPr>
          <w:spacing w:val="-2"/>
        </w:rPr>
        <w:t>The Vendor</w:t>
      </w:r>
      <w:r w:rsidR="005F79E0">
        <w:rPr>
          <w:spacing w:val="-2"/>
        </w:rPr>
        <w:t xml:space="preserve"> will</w:t>
      </w:r>
      <w:r>
        <w:rPr>
          <w:spacing w:val="-2"/>
        </w:rPr>
        <w:t xml:space="preserve"> keep full confidentiality of all product related information and data provided during the project development, implementation and post support.</w:t>
      </w:r>
    </w:p>
    <w:p w:rsidRPr="004434BB" w:rsidR="002C661F" w:rsidRDefault="002C661F" w14:paraId="57E72113" w14:textId="4B508719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ind w:hanging="362"/>
        <w:rPr>
          <w:rPrChange w:author="raj os" w:date="2024-12-17T17:14:00Z" w16du:dateUtc="2024-12-17T11:44:00Z" w:id="2">
            <w:rPr>
              <w:spacing w:val="-2"/>
            </w:rPr>
          </w:rPrChange>
        </w:rPr>
      </w:pPr>
      <w:r>
        <w:rPr>
          <w:spacing w:val="-2"/>
        </w:rPr>
        <w:t xml:space="preserve">The vendor agrees not to share any </w:t>
      </w:r>
      <w:r>
        <w:rPr>
          <w:spacing w:val="-2"/>
        </w:rPr>
        <w:t>product related information</w:t>
      </w:r>
      <w:r>
        <w:rPr>
          <w:spacing w:val="-2"/>
        </w:rPr>
        <w:t>,</w:t>
      </w:r>
      <w:r>
        <w:rPr>
          <w:spacing w:val="-2"/>
        </w:rPr>
        <w:t xml:space="preserve"> data</w:t>
      </w:r>
      <w:r>
        <w:rPr>
          <w:spacing w:val="-2"/>
        </w:rPr>
        <w:t>, artifacts including software to any third party, this clause will also include for the vendor</w:t>
      </w:r>
      <w:r w:rsidR="005F79E0">
        <w:rPr>
          <w:spacing w:val="-2"/>
        </w:rPr>
        <w:t>’</w:t>
      </w:r>
      <w:r>
        <w:rPr>
          <w:spacing w:val="-2"/>
        </w:rPr>
        <w:t>s employees and their vendors.</w:t>
      </w:r>
    </w:p>
    <w:p w:rsidRPr="004434BB" w:rsidR="004434BB" w:rsidRDefault="004434BB" w14:paraId="272B565E" w14:textId="67BF686F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ind w:hanging="362"/>
        <w:rPr>
          <w:rPrChange w:author="raj os" w:date="2024-12-17T17:14:00Z" w16du:dateUtc="2024-12-17T11:44:00Z" w:id="3">
            <w:rPr>
              <w:spacing w:val="-2"/>
            </w:rPr>
          </w:rPrChange>
        </w:rPr>
      </w:pPr>
      <w:r>
        <w:rPr>
          <w:spacing w:val="-2"/>
        </w:rPr>
        <w:t xml:space="preserve">The NDA will be in effect for the full duration as described in the NDA signed between the Company and </w:t>
      </w:r>
      <w:r>
        <w:rPr>
          <w:spacing w:val="-2"/>
        </w:rPr>
        <w:lastRenderedPageBreak/>
        <w:t>Vendor.</w:t>
      </w:r>
    </w:p>
    <w:p w:rsidR="004434BB" w:rsidRDefault="004434BB" w14:paraId="7C379088" w14:textId="3144EF82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ind w:hanging="362"/>
        <w:rPr>
          <w:del w:author="Vengat K" w:date="2024-12-18T06:32:31.688Z" w16du:dateUtc="2024-12-18T06:32:31.688Z" w:id="1206432645"/>
        </w:rPr>
      </w:pPr>
      <w:r w:rsidR="004434BB">
        <w:rPr>
          <w:spacing w:val="-2"/>
        </w:rPr>
        <w:t xml:space="preserve">A New NDA will also be exercised once the implementation has started.</w:t>
      </w:r>
      <w:ins w:author="Vengat K" w:date="2024-12-18T06:32:35.032Z" w:id="23754245">
        <w:r w:rsidR="47C58366">
          <w:rPr>
            <w:spacing w:val="-2"/>
          </w:rPr>
          <w:t xml:space="preserve"> </w:t>
        </w:r>
      </w:ins>
      <w:del w:author="Vengat K" w:date="2024-12-18T06:32:35.64Z" w:id="584604765">
        <w:r w:rsidDel="004434BB">
          <w:delText xml:space="preserve"> </w:delText>
        </w:r>
      </w:del>
    </w:p>
    <w:p w:rsidR="00742E47" w:rsidP="52F7EC79" w:rsidRDefault="00000000" w14:paraId="453EA821" w14:textId="23885629">
      <w:pPr>
        <w:pStyle w:val="Normal"/>
        <w:numPr>
          <w:ilvl w:val="2"/>
          <w:numId w:val="7"/>
        </w:numPr>
        <w:tabs>
          <w:tab w:val="left" w:pos="1202"/>
          <w:tab w:val="left" w:pos="1203"/>
        </w:tabs>
        <w:spacing w:before="46"/>
        <w:ind w:left="0" w:hanging="0"/>
        <w:rPr>
          <w:del w:author="Vengat K" w:date="2024-12-18T06:32:30.032Z" w16du:dateUtc="2024-12-18T06:32:30.032Z" w:id="2038165660"/>
        </w:rPr>
        <w:pPrChange w:author="Vengat K" w:date="2024-12-18T06:32:31.185Z">
          <w:pPr>
            <w:pStyle w:val="ListParagraph"/>
            <w:numPr>
              <w:ilvl w:val="2"/>
              <w:numId w:val="7"/>
            </w:numPr>
            <w:tabs>
              <w:tab w:val="left" w:leader="none" w:pos="1202"/>
              <w:tab w:val="left" w:leader="none" w:pos="1203"/>
            </w:tabs>
            <w:spacing w:before="46"/>
            <w:ind w:hanging="362"/>
          </w:pPr>
        </w:pPrChange>
      </w:pPr>
      <w:del w:author="Vengat K" w:date="2024-12-18T06:32:30.429Z" w:id="1268645901">
        <w:r w:rsidDel="00000000">
          <w:delText>.</w:delText>
        </w:r>
      </w:del>
    </w:p>
    <w:p w:rsidR="00742E47" w:rsidRDefault="00742E47" w14:paraId="43F58745" w14:textId="77777777">
      <w:pPr>
        <w:rPr>
          <w:ins w:author="raj os" w:date="2024-12-17T17:10:00Z" w16du:dateUtc="2024-12-17T11:40:00Z" w:id="2073825672"/>
          <w:del w:author="Vengat K" w:date="2024-12-18T06:32:37.52Z" w16du:dateUtc="2024-12-18T06:32:37.52Z" w:id="859590175"/>
        </w:rPr>
      </w:pPr>
    </w:p>
    <w:p w:rsidR="002C661F" w:rsidRDefault="002C661F" w14:paraId="0FC4CFC9" w14:textId="77777777">
      <w:pPr>
        <w:sectPr w:rsidR="002C661F">
          <w:pgSz w:w="12240" w:h="15840" w:orient="portrait"/>
          <w:pgMar w:top="1820" w:right="680" w:bottom="280" w:left="960" w:header="720" w:footer="720" w:gutter="0"/>
          <w:cols w:space="720"/>
        </w:sectPr>
      </w:pPr>
    </w:p>
    <w:p w:rsidR="00742E47" w:rsidRDefault="00000000" w14:paraId="0C6404AD" w14:textId="77777777">
      <w:pPr>
        <w:pStyle w:val="Heading2"/>
        <w:numPr>
          <w:ilvl w:val="1"/>
          <w:numId w:val="7"/>
        </w:numPr>
        <w:tabs>
          <w:tab w:val="left" w:pos="1203"/>
        </w:tabs>
        <w:spacing w:before="71"/>
        <w:ind w:hanging="362"/>
      </w:pPr>
      <w:r>
        <w:lastRenderedPageBreak/>
        <w:t>Pre-Existing</w:t>
      </w:r>
      <w:r>
        <w:rPr>
          <w:spacing w:val="38"/>
        </w:rPr>
        <w:t xml:space="preserve"> </w:t>
      </w:r>
      <w:r>
        <w:rPr>
          <w:spacing w:val="-2"/>
        </w:rPr>
        <w:t>Works:</w:t>
      </w:r>
    </w:p>
    <w:p w:rsidR="00742E47" w:rsidRDefault="00742E47" w14:paraId="74140C3A" w14:textId="77777777">
      <w:pPr>
        <w:pStyle w:val="BodyText"/>
        <w:spacing w:before="10"/>
        <w:rPr>
          <w:b/>
          <w:sz w:val="24"/>
        </w:rPr>
      </w:pPr>
    </w:p>
    <w:p w:rsidRPr="005F79E0" w:rsidR="00742E47" w:rsidDel="005F79E0" w:rsidP="005F79E0" w:rsidRDefault="00000000" w14:paraId="402613CB" w14:textId="3F0C0EEF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30"/>
        <w:ind w:hanging="362"/>
        <w:rPr>
          <w:del w:author="raj os" w:date="2024-12-17T18:13:00Z" w16du:dateUtc="2024-12-17T12:43:00Z" w:id="5"/>
        </w:rPr>
        <w:pPrChange w:author="raj os" w:date="2024-12-17T18:13:00Z" w16du:dateUtc="2024-12-17T12:43:00Z" w:id="6">
          <w:pPr>
            <w:pStyle w:val="ListParagraph"/>
            <w:numPr>
              <w:ilvl w:val="2"/>
              <w:numId w:val="7"/>
            </w:numPr>
            <w:tabs>
              <w:tab w:val="left" w:pos="1202"/>
              <w:tab w:val="left" w:pos="1203"/>
            </w:tabs>
            <w:spacing w:before="1"/>
            <w:ind w:hanging="362"/>
          </w:pPr>
        </w:pPrChange>
      </w:pPr>
      <w:r w:rsidRPr="005F79E0">
        <w:t>The</w:t>
      </w:r>
      <w:r w:rsidRPr="005F79E0">
        <w:rPr>
          <w:spacing w:val="35"/>
        </w:rPr>
        <w:t xml:space="preserve"> </w:t>
      </w:r>
      <w:r w:rsidRPr="005F79E0">
        <w:t>Vendor</w:t>
      </w:r>
      <w:r w:rsidRPr="005F79E0">
        <w:rPr>
          <w:spacing w:val="28"/>
        </w:rPr>
        <w:t xml:space="preserve"> </w:t>
      </w:r>
      <w:r w:rsidRPr="005F79E0">
        <w:t>shall</w:t>
      </w:r>
      <w:r w:rsidRPr="005F79E0">
        <w:rPr>
          <w:spacing w:val="25"/>
        </w:rPr>
        <w:t xml:space="preserve"> </w:t>
      </w:r>
      <w:r w:rsidRPr="005F79E0">
        <w:t>disclose</w:t>
      </w:r>
      <w:r w:rsidRPr="005F79E0">
        <w:rPr>
          <w:spacing w:val="35"/>
        </w:rPr>
        <w:t xml:space="preserve"> </w:t>
      </w:r>
      <w:r w:rsidRPr="005F79E0">
        <w:t>and</w:t>
      </w:r>
      <w:r w:rsidRPr="005F79E0">
        <w:rPr>
          <w:spacing w:val="39"/>
        </w:rPr>
        <w:t xml:space="preserve"> </w:t>
      </w:r>
      <w:r w:rsidRPr="005F79E0">
        <w:t>seek</w:t>
      </w:r>
      <w:r w:rsidRPr="005F79E0">
        <w:rPr>
          <w:spacing w:val="39"/>
        </w:rPr>
        <w:t xml:space="preserve"> </w:t>
      </w:r>
      <w:r w:rsidRPr="005F79E0">
        <w:t>approval</w:t>
      </w:r>
      <w:r w:rsidRPr="005F79E0">
        <w:rPr>
          <w:spacing w:val="25"/>
        </w:rPr>
        <w:t xml:space="preserve"> </w:t>
      </w:r>
      <w:r w:rsidRPr="005F79E0">
        <w:t>for</w:t>
      </w:r>
      <w:r w:rsidRPr="005F79E0">
        <w:rPr>
          <w:spacing w:val="28"/>
        </w:rPr>
        <w:t xml:space="preserve"> </w:t>
      </w:r>
      <w:r w:rsidRPr="005F79E0" w:rsidR="005F79E0">
        <w:rPr>
          <w:spacing w:val="28"/>
        </w:rPr>
        <w:t xml:space="preserve">use of </w:t>
      </w:r>
      <w:r w:rsidRPr="005F79E0">
        <w:t>any</w:t>
      </w:r>
      <w:r w:rsidRPr="005F79E0">
        <w:rPr>
          <w:spacing w:val="40"/>
        </w:rPr>
        <w:t xml:space="preserve"> </w:t>
      </w:r>
      <w:r w:rsidRPr="005F79E0">
        <w:t>pre-existing</w:t>
      </w:r>
      <w:r w:rsidRPr="005F79E0">
        <w:rPr>
          <w:spacing w:val="18"/>
        </w:rPr>
        <w:t xml:space="preserve"> </w:t>
      </w:r>
      <w:r w:rsidRPr="005F79E0" w:rsidR="005F79E0">
        <w:rPr>
          <w:spacing w:val="18"/>
        </w:rPr>
        <w:t xml:space="preserve">functionality like email/payment gateway api’s </w:t>
      </w:r>
      <w:r w:rsidRPr="005F79E0">
        <w:t>works</w:t>
      </w:r>
      <w:r w:rsidRPr="005F79E0">
        <w:rPr>
          <w:spacing w:val="32"/>
        </w:rPr>
        <w:t xml:space="preserve"> </w:t>
      </w:r>
      <w:r w:rsidRPr="005F79E0">
        <w:t>to</w:t>
      </w:r>
      <w:r w:rsidRPr="005F79E0">
        <w:rPr>
          <w:spacing w:val="39"/>
        </w:rPr>
        <w:t xml:space="preserve"> </w:t>
      </w:r>
      <w:r w:rsidRPr="005F79E0">
        <w:t>be</w:t>
      </w:r>
      <w:r w:rsidRPr="005F79E0">
        <w:rPr>
          <w:spacing w:val="35"/>
        </w:rPr>
        <w:t xml:space="preserve"> </w:t>
      </w:r>
      <w:r w:rsidRPr="005F79E0">
        <w:rPr>
          <w:spacing w:val="-2"/>
        </w:rPr>
        <w:t>incorporated.</w:t>
      </w:r>
      <w:ins w:author="raj os" w:date="2024-12-17T18:13:00Z" w16du:dateUtc="2024-12-17T12:43:00Z" w:id="7">
        <w:r w:rsidRPr="005F79E0" w:rsidR="005F79E0">
          <w:rPr>
            <w:spacing w:val="-2"/>
          </w:rPr>
          <w:t xml:space="preserve"> </w:t>
        </w:r>
      </w:ins>
    </w:p>
    <w:p w:rsidR="00742E47" w:rsidP="005F79E0" w:rsidRDefault="00000000" w14:paraId="0FD21D01" w14:textId="77777777">
      <w:pPr>
        <w:pStyle w:val="ListParagraph"/>
        <w:numPr>
          <w:ilvl w:val="2"/>
          <w:numId w:val="7"/>
        </w:numPr>
        <w:tabs>
          <w:tab w:val="left" w:pos="1202"/>
          <w:tab w:val="left" w:pos="1203"/>
        </w:tabs>
        <w:spacing w:before="30"/>
        <w:ind w:hanging="362"/>
      </w:pPr>
      <w:r w:rsidRPr="005F79E0">
        <w:t>Upon</w:t>
      </w:r>
      <w:r w:rsidRPr="005F79E0">
        <w:rPr>
          <w:spacing w:val="41"/>
        </w:rPr>
        <w:t xml:space="preserve"> </w:t>
      </w:r>
      <w:r w:rsidRPr="005F79E0">
        <w:t>approval,</w:t>
      </w:r>
      <w:r w:rsidRPr="005F79E0">
        <w:rPr>
          <w:spacing w:val="35"/>
        </w:rPr>
        <w:t xml:space="preserve"> </w:t>
      </w:r>
      <w:r w:rsidRPr="005F79E0">
        <w:t>the</w:t>
      </w:r>
      <w:r w:rsidRPr="005F79E0">
        <w:rPr>
          <w:spacing w:val="37"/>
        </w:rPr>
        <w:t xml:space="preserve"> </w:t>
      </w:r>
      <w:r w:rsidRPr="005F79E0">
        <w:t>Company</w:t>
      </w:r>
      <w:r w:rsidRPr="005F79E0">
        <w:rPr>
          <w:spacing w:val="41"/>
        </w:rPr>
        <w:t xml:space="preserve"> </w:t>
      </w:r>
      <w:r w:rsidRPr="005F79E0">
        <w:t>shall</w:t>
      </w:r>
      <w:r w:rsidRPr="005F79E0">
        <w:rPr>
          <w:spacing w:val="27"/>
        </w:rPr>
        <w:t xml:space="preserve"> </w:t>
      </w:r>
      <w:r>
        <w:t>have</w:t>
      </w:r>
      <w:r w:rsidRPr="005F79E0">
        <w:rPr>
          <w:spacing w:val="37"/>
        </w:rPr>
        <w:t xml:space="preserve"> </w:t>
      </w:r>
      <w:r>
        <w:t>a</w:t>
      </w:r>
      <w:r w:rsidRPr="005F79E0">
        <w:rPr>
          <w:spacing w:val="36"/>
        </w:rPr>
        <w:t xml:space="preserve"> </w:t>
      </w:r>
      <w:r>
        <w:t>royalty-free,</w:t>
      </w:r>
      <w:r w:rsidRPr="005F79E0">
        <w:rPr>
          <w:spacing w:val="36"/>
        </w:rPr>
        <w:t xml:space="preserve"> </w:t>
      </w:r>
      <w:r>
        <w:t>perpetual</w:t>
      </w:r>
      <w:r w:rsidRPr="005F79E0">
        <w:rPr>
          <w:spacing w:val="27"/>
        </w:rPr>
        <w:t xml:space="preserve"> </w:t>
      </w:r>
      <w:r>
        <w:t>license</w:t>
      </w:r>
      <w:r w:rsidRPr="005F79E0">
        <w:rPr>
          <w:spacing w:val="37"/>
        </w:rPr>
        <w:t xml:space="preserve"> </w:t>
      </w:r>
      <w:r>
        <w:t>to</w:t>
      </w:r>
      <w:r w:rsidRPr="005F79E0">
        <w:rPr>
          <w:spacing w:val="41"/>
        </w:rPr>
        <w:t xml:space="preserve"> </w:t>
      </w:r>
      <w:r>
        <w:t>use</w:t>
      </w:r>
      <w:r w:rsidRPr="005F79E0">
        <w:rPr>
          <w:spacing w:val="36"/>
        </w:rPr>
        <w:t xml:space="preserve"> </w:t>
      </w:r>
      <w:r>
        <w:t>such</w:t>
      </w:r>
      <w:r w:rsidRPr="005F79E0">
        <w:rPr>
          <w:spacing w:val="42"/>
        </w:rPr>
        <w:t xml:space="preserve"> </w:t>
      </w:r>
      <w:r w:rsidRPr="005F79E0">
        <w:rPr>
          <w:spacing w:val="-2"/>
        </w:rPr>
        <w:t>works.</w:t>
      </w:r>
    </w:p>
    <w:p w:rsidR="00742E47" w:rsidRDefault="00742E47" w14:paraId="0AAF6311" w14:textId="77777777">
      <w:pPr>
        <w:pStyle w:val="BodyText"/>
        <w:rPr>
          <w:sz w:val="28"/>
        </w:rPr>
      </w:pPr>
    </w:p>
    <w:p w:rsidR="00742E47" w:rsidP="52F7EC79" w:rsidRDefault="00742E47" w14:paraId="05784365" w14:textId="77777777">
      <w:pPr>
        <w:pStyle w:val="BodyText"/>
        <w:spacing w:before="4"/>
        <w:rPr>
          <w:del w:author="Vengat K" w:date="2024-12-18T06:33:38.492Z" w16du:dateUtc="2024-12-18T06:33:38.492Z" w:id="1485572891"/>
          <w:sz w:val="41"/>
          <w:szCs w:val="41"/>
        </w:rPr>
      </w:pPr>
    </w:p>
    <w:p w:rsidR="00742E47" w:rsidRDefault="00000000" w14:paraId="71BE205A" w14:textId="77777777">
      <w:pPr>
        <w:pStyle w:val="Heading1"/>
        <w:numPr>
          <w:ilvl w:val="0"/>
          <w:numId w:val="7"/>
        </w:numPr>
        <w:tabs>
          <w:tab w:val="left" w:pos="361"/>
        </w:tabs>
      </w:pPr>
      <w:r>
        <w:t>WARRANTIES</w:t>
      </w:r>
      <w:r>
        <w:rPr>
          <w:spacing w:val="2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2"/>
        </w:rPr>
        <w:t>REPRESENTATIONS</w:t>
      </w:r>
    </w:p>
    <w:p w:rsidR="00742E47" w:rsidRDefault="00742E47" w14:paraId="25EC1269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6C8B0768" w14:textId="77777777">
      <w:pPr>
        <w:pStyle w:val="BodyText"/>
        <w:ind w:left="841"/>
      </w:pPr>
      <w:r>
        <w:t>The</w:t>
      </w:r>
      <w:r>
        <w:rPr>
          <w:spacing w:val="36"/>
        </w:rPr>
        <w:t xml:space="preserve"> </w:t>
      </w:r>
      <w:r>
        <w:t>Vendor</w:t>
      </w:r>
      <w:r>
        <w:rPr>
          <w:spacing w:val="30"/>
        </w:rPr>
        <w:t xml:space="preserve"> </w:t>
      </w:r>
      <w:r>
        <w:t>warrants</w:t>
      </w:r>
      <w:r>
        <w:rPr>
          <w:spacing w:val="34"/>
        </w:rPr>
        <w:t xml:space="preserve"> </w:t>
      </w:r>
      <w:r>
        <w:rPr>
          <w:spacing w:val="-4"/>
        </w:rPr>
        <w:t>that:</w:t>
      </w:r>
    </w:p>
    <w:p w:rsidR="00742E47" w:rsidRDefault="00742E47" w14:paraId="2CA802A4" w14:textId="77777777">
      <w:pPr>
        <w:pStyle w:val="BodyText"/>
        <w:spacing w:before="8"/>
        <w:rPr>
          <w:sz w:val="23"/>
        </w:rPr>
      </w:pPr>
    </w:p>
    <w:p w:rsidR="00742E47" w:rsidRDefault="00000000" w14:paraId="447A09BF" w14:textId="77777777">
      <w:pPr>
        <w:pStyle w:val="ListParagraph"/>
        <w:numPr>
          <w:ilvl w:val="0"/>
          <w:numId w:val="4"/>
        </w:numPr>
        <w:tabs>
          <w:tab w:val="left" w:pos="1203"/>
        </w:tabs>
        <w:ind w:hanging="362"/>
      </w:pPr>
      <w:r>
        <w:t>The</w:t>
      </w:r>
      <w:r>
        <w:rPr>
          <w:spacing w:val="39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free</w:t>
      </w:r>
      <w:r>
        <w:rPr>
          <w:spacing w:val="37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defects,</w:t>
      </w:r>
      <w:r>
        <w:rPr>
          <w:spacing w:val="36"/>
        </w:rPr>
        <w:t xml:space="preserve"> </w:t>
      </w:r>
      <w:r>
        <w:t>viruses,</w:t>
      </w:r>
      <w:r>
        <w:rPr>
          <w:spacing w:val="36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unauthorized</w:t>
      </w:r>
      <w:r>
        <w:rPr>
          <w:spacing w:val="41"/>
        </w:rPr>
        <w:t xml:space="preserve"> </w:t>
      </w:r>
      <w:r>
        <w:rPr>
          <w:spacing w:val="-2"/>
        </w:rPr>
        <w:t>code.</w:t>
      </w:r>
    </w:p>
    <w:p w:rsidR="00742E47" w:rsidRDefault="00000000" w14:paraId="18D4B8C2" w14:textId="77777777">
      <w:pPr>
        <w:pStyle w:val="ListParagraph"/>
        <w:numPr>
          <w:ilvl w:val="0"/>
          <w:numId w:val="4"/>
        </w:numPr>
        <w:tabs>
          <w:tab w:val="left" w:pos="1203"/>
        </w:tabs>
        <w:spacing w:before="32"/>
        <w:ind w:hanging="362"/>
      </w:pPr>
      <w:r>
        <w:t>Deliverables</w:t>
      </w:r>
      <w:r>
        <w:rPr>
          <w:spacing w:val="32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comply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relevant</w:t>
      </w:r>
      <w:r>
        <w:rPr>
          <w:spacing w:val="26"/>
        </w:rPr>
        <w:t xml:space="preserve"> </w:t>
      </w:r>
      <w:r>
        <w:t>laws,</w:t>
      </w:r>
      <w:r>
        <w:rPr>
          <w:spacing w:val="33"/>
        </w:rPr>
        <w:t xml:space="preserve"> </w:t>
      </w:r>
      <w:r>
        <w:t>regulations,</w:t>
      </w:r>
      <w:r>
        <w:rPr>
          <w:spacing w:val="3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Company</w:t>
      </w:r>
      <w:r>
        <w:rPr>
          <w:spacing w:val="39"/>
        </w:rPr>
        <w:t xml:space="preserve"> </w:t>
      </w:r>
      <w:r>
        <w:rPr>
          <w:spacing w:val="-2"/>
        </w:rPr>
        <w:t>specifications.</w:t>
      </w:r>
    </w:p>
    <w:p w:rsidR="00742E47" w:rsidRDefault="00000000" w14:paraId="33C0B22F" w14:textId="77777777">
      <w:pPr>
        <w:pStyle w:val="ListParagraph"/>
        <w:numPr>
          <w:ilvl w:val="0"/>
          <w:numId w:val="4"/>
        </w:numPr>
        <w:tabs>
          <w:tab w:val="left" w:pos="1203"/>
        </w:tabs>
        <w:spacing w:before="18"/>
        <w:ind w:hanging="362"/>
      </w:pPr>
      <w:r>
        <w:t>Services</w:t>
      </w:r>
      <w:r>
        <w:rPr>
          <w:spacing w:val="36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performed</w:t>
      </w:r>
      <w:r>
        <w:rPr>
          <w:spacing w:val="45"/>
        </w:rPr>
        <w:t xml:space="preserve"> </w:t>
      </w:r>
      <w:r>
        <w:t>professionally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2"/>
        </w:rPr>
        <w:t>competently.</w:t>
      </w:r>
    </w:p>
    <w:p w:rsidR="00742E47" w:rsidRDefault="00000000" w14:paraId="02808866" w14:textId="77777777">
      <w:pPr>
        <w:pStyle w:val="ListParagraph"/>
        <w:numPr>
          <w:ilvl w:val="0"/>
          <w:numId w:val="4"/>
        </w:numPr>
        <w:tabs>
          <w:tab w:val="left" w:pos="1203"/>
        </w:tabs>
        <w:spacing w:before="32" w:line="271" w:lineRule="auto"/>
        <w:ind w:right="385"/>
      </w:pPr>
      <w:r>
        <w:t>Any bugs or errors identified within</w:t>
      </w:r>
      <w:r>
        <w:rPr>
          <w:spacing w:val="-10"/>
        </w:rPr>
        <w:t xml:space="preserve"> </w:t>
      </w:r>
      <w:r>
        <w:t>the warranty</w:t>
      </w:r>
      <w:r>
        <w:rPr>
          <w:spacing w:val="-10"/>
        </w:rPr>
        <w:t xml:space="preserve"> </w:t>
      </w:r>
      <w:r>
        <w:t>period</w:t>
      </w:r>
      <w:r>
        <w:rPr>
          <w:spacing w:val="23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3 months post</w:t>
      </w:r>
      <w:r>
        <w:rPr>
          <w:spacing w:val="-4"/>
        </w:rPr>
        <w:t xml:space="preserve"> </w:t>
      </w:r>
      <w:r>
        <w:t>live) shall</w:t>
      </w:r>
      <w:r>
        <w:rPr>
          <w:spacing w:val="-4"/>
        </w:rPr>
        <w:t xml:space="preserve"> </w:t>
      </w:r>
      <w:r>
        <w:t>be rectified at no additional cost.</w:t>
      </w:r>
    </w:p>
    <w:p w:rsidR="00742E47" w:rsidRDefault="00742E47" w14:paraId="17FD63EF" w14:textId="77777777">
      <w:pPr>
        <w:pStyle w:val="BodyText"/>
        <w:rPr>
          <w:sz w:val="24"/>
        </w:rPr>
      </w:pPr>
    </w:p>
    <w:p w:rsidR="00742E47" w:rsidP="52F7EC79" w:rsidRDefault="00742E47" w14:paraId="6EEF881D" w14:textId="77777777">
      <w:pPr>
        <w:pStyle w:val="BodyText"/>
        <w:rPr>
          <w:del w:author="Vengat K" w:date="2024-12-18T06:33:41.283Z" w16du:dateUtc="2024-12-18T06:33:41.283Z" w:id="1627558364"/>
          <w:sz w:val="24"/>
          <w:szCs w:val="24"/>
        </w:rPr>
      </w:pPr>
    </w:p>
    <w:p w:rsidR="00742E47" w:rsidRDefault="00000000" w14:paraId="7645AB88" w14:textId="77777777">
      <w:pPr>
        <w:pStyle w:val="Heading1"/>
        <w:numPr>
          <w:ilvl w:val="0"/>
          <w:numId w:val="7"/>
        </w:numPr>
        <w:tabs>
          <w:tab w:val="left" w:pos="361"/>
        </w:tabs>
        <w:spacing w:before="213"/>
      </w:pPr>
      <w:r>
        <w:rPr>
          <w:spacing w:val="-2"/>
        </w:rPr>
        <w:t>CONFIDENTIALITY</w:t>
      </w:r>
    </w:p>
    <w:p w:rsidR="00742E47" w:rsidRDefault="00742E47" w14:paraId="69D268EE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48105B49" w14:textId="77777777">
      <w:pPr>
        <w:pStyle w:val="ListParagraph"/>
        <w:numPr>
          <w:ilvl w:val="1"/>
          <w:numId w:val="7"/>
        </w:numPr>
        <w:tabs>
          <w:tab w:val="left" w:pos="1216"/>
        </w:tabs>
        <w:spacing w:line="271" w:lineRule="auto"/>
        <w:ind w:left="841" w:right="413" w:firstLine="0"/>
      </w:pPr>
      <w:r>
        <w:t>Both</w:t>
      </w:r>
      <w:r>
        <w:rPr>
          <w:spacing w:val="40"/>
        </w:rPr>
        <w:t xml:space="preserve"> </w:t>
      </w:r>
      <w:r>
        <w:t>parties</w:t>
      </w:r>
      <w:r>
        <w:rPr>
          <w:spacing w:val="26"/>
        </w:rPr>
        <w:t xml:space="preserve"> </w:t>
      </w:r>
      <w:r>
        <w:t>agree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maintain</w:t>
      </w:r>
      <w:r>
        <w:rPr>
          <w:spacing w:val="3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confidentiality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proprietary</w:t>
      </w:r>
      <w:r>
        <w:rPr>
          <w:spacing w:val="32"/>
        </w:rPr>
        <w:t xml:space="preserve"> </w:t>
      </w:r>
      <w:r>
        <w:t xml:space="preserve">information disclosed during the </w:t>
      </w:r>
      <w:r>
        <w:rPr>
          <w:spacing w:val="-2"/>
        </w:rPr>
        <w:t>Agreement.</w:t>
      </w:r>
    </w:p>
    <w:p w:rsidR="00742E47" w:rsidRDefault="00742E47" w14:paraId="368ADDC8" w14:textId="77777777">
      <w:pPr>
        <w:pStyle w:val="BodyText"/>
        <w:spacing w:before="8"/>
        <w:rPr>
          <w:sz w:val="20"/>
        </w:rPr>
      </w:pPr>
    </w:p>
    <w:p w:rsidR="00742E47" w:rsidRDefault="00000000" w14:paraId="086B0878" w14:textId="77777777">
      <w:pPr>
        <w:pStyle w:val="ListParagraph"/>
        <w:numPr>
          <w:ilvl w:val="1"/>
          <w:numId w:val="7"/>
        </w:numPr>
        <w:tabs>
          <w:tab w:val="left" w:pos="1202"/>
        </w:tabs>
        <w:spacing w:before="1"/>
        <w:ind w:left="1201"/>
      </w:pPr>
      <w:r>
        <w:t>Confidential</w:t>
      </w:r>
      <w:r>
        <w:rPr>
          <w:spacing w:val="37"/>
        </w:rPr>
        <w:t xml:space="preserve"> </w:t>
      </w:r>
      <w:r>
        <w:t>information</w:t>
      </w:r>
      <w:r>
        <w:rPr>
          <w:spacing w:val="53"/>
        </w:rPr>
        <w:t xml:space="preserve"> </w:t>
      </w:r>
      <w:r>
        <w:t>does</w:t>
      </w:r>
      <w:r>
        <w:rPr>
          <w:spacing w:val="45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include</w:t>
      </w:r>
      <w:r>
        <w:rPr>
          <w:spacing w:val="48"/>
        </w:rPr>
        <w:t xml:space="preserve"> </w:t>
      </w:r>
      <w:r>
        <w:t>information</w:t>
      </w:r>
      <w:r>
        <w:rPr>
          <w:spacing w:val="53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rPr>
          <w:spacing w:val="-5"/>
        </w:rPr>
        <w:t>is:</w:t>
      </w:r>
    </w:p>
    <w:p w:rsidR="00742E47" w:rsidRDefault="00742E47" w14:paraId="0D3089A9" w14:textId="77777777">
      <w:pPr>
        <w:pStyle w:val="BodyText"/>
        <w:spacing w:before="4"/>
      </w:pPr>
    </w:p>
    <w:p w:rsidR="00742E47" w:rsidRDefault="00000000" w14:paraId="1A1DD65D" w14:textId="77777777">
      <w:pPr>
        <w:pStyle w:val="ListParagraph"/>
        <w:numPr>
          <w:ilvl w:val="0"/>
          <w:numId w:val="3"/>
        </w:numPr>
        <w:tabs>
          <w:tab w:val="left" w:pos="1203"/>
        </w:tabs>
        <w:ind w:hanging="362"/>
      </w:pPr>
      <w:r>
        <w:t>Publicly</w:t>
      </w:r>
      <w:r>
        <w:rPr>
          <w:spacing w:val="29"/>
        </w:rPr>
        <w:t xml:space="preserve"> </w:t>
      </w:r>
      <w:r>
        <w:rPr>
          <w:spacing w:val="-2"/>
        </w:rPr>
        <w:t>available.</w:t>
      </w:r>
    </w:p>
    <w:p w:rsidR="00742E47" w:rsidRDefault="00000000" w14:paraId="05B56995" w14:textId="77777777">
      <w:pPr>
        <w:pStyle w:val="ListParagraph"/>
        <w:numPr>
          <w:ilvl w:val="0"/>
          <w:numId w:val="3"/>
        </w:numPr>
        <w:tabs>
          <w:tab w:val="left" w:pos="1203"/>
        </w:tabs>
        <w:spacing w:before="33"/>
        <w:ind w:hanging="362"/>
      </w:pPr>
      <w:r>
        <w:t>Independently</w:t>
      </w:r>
      <w:r>
        <w:rPr>
          <w:spacing w:val="50"/>
        </w:rPr>
        <w:t xml:space="preserve"> </w:t>
      </w:r>
      <w:r>
        <w:t>developed</w:t>
      </w:r>
      <w:r>
        <w:rPr>
          <w:spacing w:val="50"/>
        </w:rPr>
        <w:t xml:space="preserve"> </w:t>
      </w:r>
      <w:r>
        <w:t>without</w:t>
      </w:r>
      <w:r>
        <w:rPr>
          <w:spacing w:val="35"/>
        </w:rPr>
        <w:t xml:space="preserve"> </w:t>
      </w:r>
      <w:r>
        <w:t>reference</w:t>
      </w:r>
      <w:r>
        <w:rPr>
          <w:spacing w:val="46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disclosing</w:t>
      </w:r>
      <w:r>
        <w:rPr>
          <w:spacing w:val="27"/>
        </w:rPr>
        <w:t xml:space="preserve"> </w:t>
      </w:r>
      <w:r>
        <w:t>party’s</w:t>
      </w:r>
      <w:r>
        <w:rPr>
          <w:spacing w:val="42"/>
        </w:rPr>
        <w:t xml:space="preserve"> </w:t>
      </w:r>
      <w:r>
        <w:rPr>
          <w:spacing w:val="-2"/>
        </w:rPr>
        <w:t>information.</w:t>
      </w:r>
    </w:p>
    <w:p w:rsidR="00742E47" w:rsidRDefault="00000000" w14:paraId="1BA02AA9" w14:textId="77777777">
      <w:pPr>
        <w:pStyle w:val="ListParagraph"/>
        <w:numPr>
          <w:ilvl w:val="0"/>
          <w:numId w:val="3"/>
        </w:numPr>
        <w:tabs>
          <w:tab w:val="left" w:pos="1203"/>
        </w:tabs>
        <w:spacing w:before="32"/>
        <w:ind w:hanging="362"/>
      </w:pPr>
      <w:r>
        <w:t>Required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disclosed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law</w:t>
      </w:r>
      <w:r>
        <w:rPr>
          <w:spacing w:val="24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court</w:t>
      </w:r>
      <w:r>
        <w:rPr>
          <w:spacing w:val="18"/>
        </w:rPr>
        <w:t xml:space="preserve"> </w:t>
      </w:r>
      <w:r>
        <w:rPr>
          <w:spacing w:val="-2"/>
        </w:rPr>
        <w:t>order.</w:t>
      </w:r>
    </w:p>
    <w:p w:rsidR="00742E47" w:rsidRDefault="00742E47" w14:paraId="6A914B57" w14:textId="77777777">
      <w:pPr>
        <w:pStyle w:val="BodyText"/>
        <w:rPr>
          <w:sz w:val="24"/>
        </w:rPr>
      </w:pPr>
    </w:p>
    <w:p w:rsidR="00742E47" w:rsidRDefault="00742E47" w14:paraId="6304406A" w14:textId="77777777">
      <w:pPr>
        <w:pStyle w:val="BodyText"/>
        <w:rPr>
          <w:sz w:val="24"/>
        </w:rPr>
      </w:pPr>
    </w:p>
    <w:p w:rsidR="00742E47" w:rsidP="52F7EC79" w:rsidRDefault="00742E47" w14:paraId="35280D5B" w14:textId="77777777">
      <w:pPr>
        <w:pStyle w:val="BodyText"/>
        <w:spacing w:before="4"/>
        <w:rPr>
          <w:del w:author="Vengat K" w:date="2024-12-18T06:33:43.437Z" w16du:dateUtc="2024-12-18T06:33:43.437Z" w:id="477705665"/>
          <w:sz w:val="21"/>
          <w:szCs w:val="21"/>
        </w:rPr>
      </w:pPr>
    </w:p>
    <w:p w:rsidR="00742E47" w:rsidRDefault="00000000" w14:paraId="5C9536A5" w14:textId="77777777">
      <w:pPr>
        <w:pStyle w:val="Heading1"/>
        <w:numPr>
          <w:ilvl w:val="0"/>
          <w:numId w:val="7"/>
        </w:numPr>
        <w:tabs>
          <w:tab w:val="left" w:pos="361"/>
        </w:tabs>
      </w:pPr>
      <w:r>
        <w:t>SUPPORT</w:t>
      </w:r>
      <w:r>
        <w:rPr>
          <w:spacing w:val="1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MAINTENANCE</w:t>
      </w:r>
    </w:p>
    <w:p w:rsidR="00742E47" w:rsidRDefault="00742E47" w14:paraId="635E48EE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3320CF5E" w14:textId="77777777">
      <w:pPr>
        <w:pStyle w:val="ListParagraph"/>
        <w:numPr>
          <w:ilvl w:val="1"/>
          <w:numId w:val="7"/>
        </w:numPr>
        <w:tabs>
          <w:tab w:val="left" w:pos="1188"/>
        </w:tabs>
        <w:spacing w:line="271" w:lineRule="auto"/>
        <w:ind w:left="841" w:right="405" w:firstLine="0"/>
      </w:pPr>
      <w:r>
        <w:rPr>
          <w:b/>
        </w:rPr>
        <w:t>Free Support</w:t>
      </w:r>
      <w:r>
        <w:rPr>
          <w:b/>
          <w:spacing w:val="30"/>
        </w:rPr>
        <w:t xml:space="preserve"> </w:t>
      </w:r>
      <w:r>
        <w:rPr>
          <w:b/>
        </w:rPr>
        <w:t xml:space="preserve">Period: </w:t>
      </w:r>
      <w:r>
        <w:t>The</w:t>
      </w:r>
      <w:r>
        <w:rPr>
          <w:spacing w:val="37"/>
        </w:rPr>
        <w:t xml:space="preserve"> </w:t>
      </w:r>
      <w:r>
        <w:t>Vendor shall provide free</w:t>
      </w:r>
      <w:r>
        <w:rPr>
          <w:spacing w:val="-5"/>
        </w:rPr>
        <w:t xml:space="preserve"> </w:t>
      </w:r>
      <w:r>
        <w:t>support for three months, including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fixes, minor updates, and</w:t>
      </w:r>
      <w:r>
        <w:rPr>
          <w:spacing w:val="40"/>
        </w:rPr>
        <w:t xml:space="preserve"> </w:t>
      </w:r>
      <w:r>
        <w:t>query</w:t>
      </w:r>
      <w:r>
        <w:rPr>
          <w:spacing w:val="40"/>
        </w:rPr>
        <w:t xml:space="preserve"> </w:t>
      </w:r>
      <w:r>
        <w:t>resolution.</w:t>
      </w:r>
    </w:p>
    <w:p w:rsidR="00742E47" w:rsidRDefault="00742E47" w14:paraId="0CC01B20" w14:textId="77777777">
      <w:pPr>
        <w:pStyle w:val="BodyText"/>
        <w:spacing w:before="9"/>
        <w:rPr>
          <w:sz w:val="20"/>
        </w:rPr>
      </w:pPr>
    </w:p>
    <w:p w:rsidR="00742E47" w:rsidRDefault="00000000" w14:paraId="40DD4329" w14:textId="77777777">
      <w:pPr>
        <w:pStyle w:val="ListParagraph"/>
        <w:numPr>
          <w:ilvl w:val="1"/>
          <w:numId w:val="7"/>
        </w:numPr>
        <w:tabs>
          <w:tab w:val="left" w:pos="1188"/>
        </w:tabs>
        <w:spacing w:before="1" w:line="271" w:lineRule="auto"/>
        <w:ind w:left="841" w:right="400" w:firstLine="0"/>
      </w:pPr>
      <w:r>
        <w:rPr>
          <w:b/>
        </w:rPr>
        <w:t>Maintenance Beyond</w:t>
      </w:r>
      <w:r>
        <w:rPr>
          <w:b/>
          <w:spacing w:val="-3"/>
        </w:rPr>
        <w:t xml:space="preserve"> </w:t>
      </w:r>
      <w:r>
        <w:rPr>
          <w:b/>
        </w:rPr>
        <w:t xml:space="preserve">Free Period: </w:t>
      </w:r>
      <w:r>
        <w:t>Annual maintenance charges shall apply post the free</w:t>
      </w:r>
      <w:r>
        <w:rPr>
          <w:spacing w:val="-8"/>
        </w:rPr>
        <w:t xml:space="preserve"> </w:t>
      </w:r>
      <w:r>
        <w:t>period, as per mutually agreed terms.</w:t>
      </w:r>
    </w:p>
    <w:p w:rsidR="00742E47" w:rsidRDefault="00742E47" w14:paraId="03666001" w14:textId="77777777">
      <w:pPr>
        <w:pStyle w:val="BodyText"/>
        <w:spacing w:before="5"/>
        <w:rPr>
          <w:sz w:val="19"/>
        </w:rPr>
      </w:pPr>
    </w:p>
    <w:p w:rsidR="00742E47" w:rsidRDefault="00000000" w14:paraId="097DAD41" w14:textId="77777777">
      <w:pPr>
        <w:pStyle w:val="ListParagraph"/>
        <w:numPr>
          <w:ilvl w:val="1"/>
          <w:numId w:val="7"/>
        </w:numPr>
        <w:tabs>
          <w:tab w:val="left" w:pos="1188"/>
        </w:tabs>
        <w:ind w:left="1187" w:hanging="347"/>
      </w:pPr>
      <w:r>
        <w:rPr>
          <w:b/>
        </w:rPr>
        <w:t>Exclusions:</w:t>
      </w:r>
      <w:r>
        <w:rPr>
          <w:b/>
          <w:spacing w:val="5"/>
        </w:rPr>
        <w:t xml:space="preserve"> </w:t>
      </w:r>
      <w:r>
        <w:t>Major</w:t>
      </w:r>
      <w:r>
        <w:rPr>
          <w:spacing w:val="3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enhancements</w:t>
      </w:r>
      <w:r>
        <w:rPr>
          <w:spacing w:val="5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regular</w:t>
      </w:r>
      <w:r>
        <w:rPr>
          <w:spacing w:val="3"/>
        </w:rPr>
        <w:t xml:space="preserve"> </w:t>
      </w:r>
      <w:r>
        <w:rPr>
          <w:spacing w:val="-2"/>
        </w:rPr>
        <w:t>support.</w:t>
      </w:r>
    </w:p>
    <w:p w:rsidR="00742E47" w:rsidRDefault="00742E47" w14:paraId="356C5481" w14:textId="77777777">
      <w:pPr>
        <w:pStyle w:val="BodyText"/>
        <w:rPr>
          <w:sz w:val="24"/>
        </w:rPr>
      </w:pPr>
    </w:p>
    <w:p w:rsidR="00742E47" w:rsidP="52F7EC79" w:rsidRDefault="00742E47" w14:paraId="17F2B40E" w14:textId="77777777">
      <w:pPr>
        <w:pStyle w:val="BodyText"/>
        <w:rPr>
          <w:del w:author="Vengat K" w:date="2024-12-18T06:33:44.908Z" w16du:dateUtc="2024-12-18T06:33:44.908Z" w:id="441962866"/>
          <w:sz w:val="24"/>
          <w:szCs w:val="24"/>
        </w:rPr>
      </w:pPr>
    </w:p>
    <w:p w:rsidR="00742E47" w:rsidRDefault="00742E47" w14:paraId="54F232BC" w14:textId="77777777">
      <w:pPr>
        <w:pStyle w:val="BodyText"/>
        <w:spacing w:before="5"/>
        <w:rPr>
          <w:sz w:val="21"/>
        </w:rPr>
      </w:pPr>
    </w:p>
    <w:p w:rsidR="00742E47" w:rsidRDefault="00000000" w14:paraId="6A91323B" w14:textId="77777777">
      <w:pPr>
        <w:pStyle w:val="Heading1"/>
        <w:numPr>
          <w:ilvl w:val="0"/>
          <w:numId w:val="7"/>
        </w:numPr>
        <w:tabs>
          <w:tab w:val="left" w:pos="481"/>
        </w:tabs>
        <w:ind w:left="480" w:hanging="360"/>
      </w:pPr>
      <w:r>
        <w:t>LIMITATION</w:t>
      </w:r>
      <w:r>
        <w:rPr>
          <w:spacing w:val="3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2"/>
        </w:rPr>
        <w:t>LIABILITY</w:t>
      </w:r>
    </w:p>
    <w:p w:rsidR="00742E47" w:rsidRDefault="00742E47" w14:paraId="5F40FCC4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5B2DC44B" w14:textId="77777777">
      <w:pPr>
        <w:pStyle w:val="BodyText"/>
        <w:ind w:left="841"/>
      </w:pPr>
      <w:r>
        <w:t>The</w:t>
      </w:r>
      <w:r>
        <w:rPr>
          <w:spacing w:val="6"/>
        </w:rPr>
        <w:t xml:space="preserve"> </w:t>
      </w:r>
      <w:r>
        <w:t>Vendor’s</w:t>
      </w:r>
      <w:r>
        <w:rPr>
          <w:spacing w:val="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exceed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total</w:t>
      </w:r>
      <w:r>
        <w:rPr>
          <w:spacing w:val="17"/>
        </w:rPr>
        <w:t xml:space="preserve"> </w:t>
      </w:r>
      <w:r>
        <w:t>fees</w:t>
      </w:r>
      <w:r>
        <w:rPr>
          <w:spacing w:val="23"/>
        </w:rPr>
        <w:t xml:space="preserve"> </w:t>
      </w:r>
      <w:r>
        <w:t>paid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Company.</w:t>
      </w:r>
    </w:p>
    <w:p w:rsidR="00742E47" w:rsidRDefault="00742E47" w14:paraId="05D049F7" w14:textId="77777777">
      <w:pPr>
        <w:sectPr w:rsidR="00742E47">
          <w:pgSz w:w="12240" w:h="15840" w:orient="portrait"/>
          <w:pgMar w:top="1360" w:right="680" w:bottom="280" w:left="960" w:header="720" w:footer="720" w:gutter="0"/>
          <w:cols w:space="720"/>
        </w:sectPr>
      </w:pPr>
    </w:p>
    <w:p w:rsidR="00742E47" w:rsidRDefault="00000000" w14:paraId="22B23E9B" w14:textId="77777777">
      <w:pPr>
        <w:pStyle w:val="Heading1"/>
        <w:numPr>
          <w:ilvl w:val="0"/>
          <w:numId w:val="7"/>
        </w:numPr>
        <w:tabs>
          <w:tab w:val="left" w:pos="481"/>
        </w:tabs>
        <w:spacing w:before="151"/>
        <w:ind w:left="480" w:hanging="360"/>
      </w:pPr>
      <w:r>
        <w:lastRenderedPageBreak/>
        <w:t>FORCE</w:t>
      </w:r>
      <w:r>
        <w:rPr>
          <w:spacing w:val="24"/>
        </w:rPr>
        <w:t xml:space="preserve"> </w:t>
      </w:r>
      <w:r>
        <w:rPr>
          <w:spacing w:val="-2"/>
        </w:rPr>
        <w:t>MAJEURE</w:t>
      </w:r>
    </w:p>
    <w:p w:rsidR="00742E47" w:rsidRDefault="00742E47" w14:paraId="2B188ACA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67912FFC" w14:textId="77777777">
      <w:pPr>
        <w:pStyle w:val="BodyText"/>
        <w:spacing w:line="271" w:lineRule="auto"/>
        <w:ind w:left="841"/>
      </w:pPr>
      <w:r>
        <w:t>Neither party shall</w:t>
      </w:r>
      <w:r>
        <w:rPr>
          <w:spacing w:val="25"/>
        </w:rPr>
        <w:t xml:space="preserve"> </w:t>
      </w:r>
      <w:r>
        <w:t>be held</w:t>
      </w:r>
      <w:r>
        <w:rPr>
          <w:spacing w:val="39"/>
        </w:rPr>
        <w:t xml:space="preserve"> </w:t>
      </w:r>
      <w:r>
        <w:t>liable for</w:t>
      </w:r>
      <w:r>
        <w:rPr>
          <w:spacing w:val="20"/>
        </w:rPr>
        <w:t xml:space="preserve"> </w:t>
      </w:r>
      <w:r>
        <w:t>delays or</w:t>
      </w:r>
      <w:r>
        <w:rPr>
          <w:spacing w:val="27"/>
        </w:rPr>
        <w:t xml:space="preserve"> </w:t>
      </w:r>
      <w:r>
        <w:t>failure to perform due to events beyond their reasonable control,</w:t>
      </w:r>
      <w:r>
        <w:rPr>
          <w:spacing w:val="40"/>
        </w:rPr>
        <w:t xml:space="preserve"> </w:t>
      </w:r>
      <w:r>
        <w:t>including</w:t>
      </w:r>
      <w:r>
        <w:rPr>
          <w:spacing w:val="34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limited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natural</w:t>
      </w:r>
      <w:r>
        <w:rPr>
          <w:spacing w:val="40"/>
        </w:rPr>
        <w:t xml:space="preserve"> </w:t>
      </w:r>
      <w:r>
        <w:t>disasters,</w:t>
      </w:r>
      <w:r>
        <w:rPr>
          <w:spacing w:val="40"/>
        </w:rPr>
        <w:t xml:space="preserve"> </w:t>
      </w:r>
      <w:r>
        <w:t>strikes,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government</w:t>
      </w:r>
      <w:r>
        <w:rPr>
          <w:spacing w:val="40"/>
        </w:rPr>
        <w:t xml:space="preserve"> </w:t>
      </w:r>
      <w:r>
        <w:t>actions.</w:t>
      </w:r>
    </w:p>
    <w:p w:rsidR="00742E47" w:rsidRDefault="00742E47" w14:paraId="47EAD720" w14:textId="77777777">
      <w:pPr>
        <w:pStyle w:val="BodyText"/>
        <w:rPr>
          <w:sz w:val="24"/>
        </w:rPr>
      </w:pPr>
    </w:p>
    <w:p w:rsidR="00742E47" w:rsidP="52F7EC79" w:rsidRDefault="00742E47" w14:paraId="174BB4C7" w14:textId="77777777">
      <w:pPr>
        <w:pStyle w:val="BodyText"/>
        <w:rPr>
          <w:del w:author="Vengat K" w:date="2024-12-18T06:33:47.835Z" w16du:dateUtc="2024-12-18T06:33:47.835Z" w:id="1619345411"/>
          <w:sz w:val="24"/>
          <w:szCs w:val="24"/>
        </w:rPr>
      </w:pPr>
    </w:p>
    <w:p w:rsidR="00742E47" w:rsidRDefault="00000000" w14:paraId="4E62FB14" w14:textId="77777777">
      <w:pPr>
        <w:pStyle w:val="Heading1"/>
        <w:numPr>
          <w:ilvl w:val="0"/>
          <w:numId w:val="7"/>
        </w:numPr>
        <w:tabs>
          <w:tab w:val="left" w:pos="481"/>
        </w:tabs>
        <w:spacing w:before="213"/>
        <w:ind w:left="480" w:hanging="360"/>
      </w:pPr>
      <w:r>
        <w:t>DISPUTE</w:t>
      </w:r>
      <w:r>
        <w:rPr>
          <w:spacing w:val="20"/>
        </w:rPr>
        <w:t xml:space="preserve"> </w:t>
      </w:r>
      <w:r>
        <w:rPr>
          <w:spacing w:val="-2"/>
        </w:rPr>
        <w:t>RESOLUTION</w:t>
      </w:r>
    </w:p>
    <w:p w:rsidR="00742E47" w:rsidRDefault="00742E47" w14:paraId="4646FE5D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2C99164B" w14:textId="77777777">
      <w:pPr>
        <w:pStyle w:val="ListParagraph"/>
        <w:numPr>
          <w:ilvl w:val="1"/>
          <w:numId w:val="7"/>
        </w:numPr>
        <w:tabs>
          <w:tab w:val="left" w:pos="1323"/>
        </w:tabs>
        <w:spacing w:line="271" w:lineRule="auto"/>
        <w:ind w:left="841" w:right="397" w:firstLine="0"/>
      </w:pPr>
      <w:r>
        <w:rPr>
          <w:b/>
        </w:rPr>
        <w:t xml:space="preserve">Amicable Resolution: </w:t>
      </w:r>
      <w:r>
        <w:t>The parties shall first attempt to</w:t>
      </w:r>
      <w:r>
        <w:rPr>
          <w:spacing w:val="30"/>
        </w:rPr>
        <w:t xml:space="preserve"> </w:t>
      </w:r>
      <w:r>
        <w:t xml:space="preserve">resolve disputes amicably through mutual </w:t>
      </w:r>
      <w:r>
        <w:rPr>
          <w:spacing w:val="-2"/>
        </w:rPr>
        <w:t>discussions.</w:t>
      </w:r>
    </w:p>
    <w:p w:rsidR="00742E47" w:rsidRDefault="00742E47" w14:paraId="07F9134A" w14:textId="77777777">
      <w:pPr>
        <w:pStyle w:val="BodyText"/>
        <w:spacing w:before="9"/>
        <w:rPr>
          <w:sz w:val="20"/>
        </w:rPr>
      </w:pPr>
    </w:p>
    <w:p w:rsidR="00742E47" w:rsidRDefault="00000000" w14:paraId="7965C1C4" w14:textId="77777777">
      <w:pPr>
        <w:pStyle w:val="ListParagraph"/>
        <w:numPr>
          <w:ilvl w:val="1"/>
          <w:numId w:val="7"/>
        </w:numPr>
        <w:tabs>
          <w:tab w:val="left" w:pos="1323"/>
        </w:tabs>
        <w:spacing w:line="271" w:lineRule="auto"/>
        <w:ind w:left="841" w:right="413" w:firstLine="0"/>
      </w:pPr>
      <w:r>
        <w:rPr>
          <w:b/>
        </w:rPr>
        <w:t>Arbitration:</w:t>
      </w:r>
      <w:r>
        <w:rPr>
          <w:b/>
          <w:spacing w:val="27"/>
        </w:rPr>
        <w:t xml:space="preserve"> </w:t>
      </w:r>
      <w:r>
        <w:t>If</w:t>
      </w:r>
      <w:r>
        <w:rPr>
          <w:spacing w:val="80"/>
        </w:rPr>
        <w:t xml:space="preserve"> </w:t>
      </w:r>
      <w:r>
        <w:t>unresolved,</w:t>
      </w:r>
      <w:r>
        <w:rPr>
          <w:spacing w:val="27"/>
        </w:rPr>
        <w:t xml:space="preserve"> </w:t>
      </w:r>
      <w:r>
        <w:t>disputes</w:t>
      </w:r>
      <w:r>
        <w:rPr>
          <w:spacing w:val="26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settled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arbitration</w:t>
      </w:r>
      <w:r>
        <w:rPr>
          <w:spacing w:val="32"/>
        </w:rPr>
        <w:t xml:space="preserve"> </w:t>
      </w:r>
      <w:r>
        <w:t>under</w:t>
      </w:r>
      <w:r>
        <w:rPr>
          <w:spacing w:val="22"/>
        </w:rPr>
        <w:t xml:space="preserve"> </w:t>
      </w:r>
      <w:r>
        <w:t>Indian</w:t>
      </w:r>
      <w:r>
        <w:rPr>
          <w:spacing w:val="32"/>
        </w:rPr>
        <w:t xml:space="preserve"> </w:t>
      </w:r>
      <w:r>
        <w:t>law,</w:t>
      </w:r>
      <w:r>
        <w:rPr>
          <w:spacing w:val="40"/>
        </w:rPr>
        <w:t xml:space="preserve"> </w:t>
      </w:r>
      <w:r>
        <w:t>with proceedings held in Chennai.</w:t>
      </w:r>
    </w:p>
    <w:p w:rsidR="00742E47" w:rsidRDefault="00742E47" w14:paraId="4FC76BC5" w14:textId="77777777">
      <w:pPr>
        <w:pStyle w:val="BodyText"/>
        <w:rPr>
          <w:sz w:val="24"/>
        </w:rPr>
      </w:pPr>
    </w:p>
    <w:p w:rsidR="00742E47" w:rsidP="52F7EC79" w:rsidRDefault="00742E47" w14:paraId="307E503D" w14:textId="77777777">
      <w:pPr>
        <w:pStyle w:val="BodyText"/>
        <w:rPr>
          <w:del w:author="Vengat K" w:date="2024-12-18T06:33:49.087Z" w16du:dateUtc="2024-12-18T06:33:49.087Z" w:id="1701942773"/>
          <w:sz w:val="24"/>
          <w:szCs w:val="24"/>
        </w:rPr>
      </w:pPr>
    </w:p>
    <w:p w:rsidR="00742E47" w:rsidRDefault="00000000" w14:paraId="78D90EAC" w14:textId="77777777">
      <w:pPr>
        <w:pStyle w:val="Heading1"/>
        <w:numPr>
          <w:ilvl w:val="0"/>
          <w:numId w:val="7"/>
        </w:numPr>
        <w:tabs>
          <w:tab w:val="left" w:pos="481"/>
        </w:tabs>
        <w:spacing w:before="198"/>
        <w:ind w:left="480" w:hanging="360"/>
      </w:pPr>
      <w:r>
        <w:t>GOVERNING</w:t>
      </w:r>
      <w:r>
        <w:rPr>
          <w:spacing w:val="54"/>
        </w:rPr>
        <w:t xml:space="preserve"> </w:t>
      </w:r>
      <w:r>
        <w:rPr>
          <w:spacing w:val="-5"/>
        </w:rPr>
        <w:t>LAW</w:t>
      </w:r>
    </w:p>
    <w:p w:rsidR="00742E47" w:rsidRDefault="00742E47" w14:paraId="3A14C682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4A1043F7" w14:textId="77777777">
      <w:pPr>
        <w:pStyle w:val="BodyText"/>
        <w:spacing w:line="271" w:lineRule="auto"/>
        <w:ind w:left="841"/>
      </w:pPr>
      <w:r>
        <w:t>This</w:t>
      </w:r>
      <w:r>
        <w:rPr>
          <w:spacing w:val="27"/>
        </w:rPr>
        <w:t xml:space="preserve"> </w:t>
      </w:r>
      <w:r>
        <w:t>Agreement shall be governed</w:t>
      </w:r>
      <w:r>
        <w:rPr>
          <w:spacing w:val="-6"/>
        </w:rPr>
        <w:t xml:space="preserve"> </w:t>
      </w:r>
      <w:r>
        <w:t>by and construed in accordance</w:t>
      </w:r>
      <w:r>
        <w:rPr>
          <w:spacing w:val="-9"/>
        </w:rPr>
        <w:t xml:space="preserve"> </w:t>
      </w:r>
      <w:r>
        <w:t>with the laws</w:t>
      </w:r>
      <w:r>
        <w:rPr>
          <w:spacing w:val="2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India. The courts of Chennai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exclusive</w:t>
      </w:r>
      <w:r>
        <w:rPr>
          <w:spacing w:val="40"/>
        </w:rPr>
        <w:t xml:space="preserve"> </w:t>
      </w:r>
      <w:r>
        <w:t>jurisdiction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disputes.</w:t>
      </w:r>
    </w:p>
    <w:p w:rsidR="00742E47" w:rsidRDefault="00742E47" w14:paraId="6D0C334B" w14:textId="77777777">
      <w:pPr>
        <w:pStyle w:val="BodyText"/>
        <w:rPr>
          <w:sz w:val="24"/>
        </w:rPr>
      </w:pPr>
    </w:p>
    <w:p w:rsidR="00742E47" w:rsidP="52F7EC79" w:rsidRDefault="00742E47" w14:paraId="0818B8EA" w14:textId="77777777">
      <w:pPr>
        <w:pStyle w:val="BodyText"/>
        <w:rPr>
          <w:del w:author="Vengat K" w:date="2024-12-18T06:33:51.587Z" w16du:dateUtc="2024-12-18T06:33:51.587Z" w:id="132212852"/>
          <w:sz w:val="24"/>
          <w:szCs w:val="24"/>
        </w:rPr>
      </w:pPr>
    </w:p>
    <w:p w:rsidR="00742E47" w:rsidRDefault="00000000" w14:paraId="377A9571" w14:textId="77777777">
      <w:pPr>
        <w:pStyle w:val="Heading1"/>
        <w:numPr>
          <w:ilvl w:val="0"/>
          <w:numId w:val="7"/>
        </w:numPr>
        <w:tabs>
          <w:tab w:val="left" w:pos="481"/>
        </w:tabs>
        <w:spacing w:before="212"/>
        <w:ind w:left="480" w:hanging="360"/>
      </w:pPr>
      <w:r>
        <w:t>ENTIRE</w:t>
      </w:r>
      <w:r>
        <w:rPr>
          <w:spacing w:val="26"/>
        </w:rPr>
        <w:t xml:space="preserve"> </w:t>
      </w:r>
      <w:r>
        <w:rPr>
          <w:spacing w:val="-2"/>
        </w:rPr>
        <w:t>AGREEMENT</w:t>
      </w:r>
    </w:p>
    <w:p w:rsidR="00742E47" w:rsidRDefault="00742E47" w14:paraId="74C3DEDF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194A1483" w14:textId="77777777">
      <w:pPr>
        <w:pStyle w:val="BodyText"/>
        <w:spacing w:line="271" w:lineRule="auto"/>
        <w:ind w:left="841"/>
      </w:pPr>
      <w:r>
        <w:t>This</w:t>
      </w:r>
      <w:r>
        <w:rPr>
          <w:spacing w:val="31"/>
        </w:rPr>
        <w:t xml:space="preserve"> </w:t>
      </w:r>
      <w:r>
        <w:t>Agreement,</w:t>
      </w:r>
      <w:r>
        <w:rPr>
          <w:spacing w:val="-9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Annexures</w:t>
      </w:r>
      <w:r>
        <w:rPr>
          <w:spacing w:val="-11"/>
        </w:rPr>
        <w:t xml:space="preserve"> </w:t>
      </w:r>
      <w:r>
        <w:t>A and B,</w:t>
      </w:r>
      <w:r>
        <w:rPr>
          <w:spacing w:val="32"/>
        </w:rPr>
        <w:t xml:space="preserve"> </w:t>
      </w:r>
      <w:r>
        <w:t>constitutes</w:t>
      </w:r>
      <w:r>
        <w:rPr>
          <w:spacing w:val="-11"/>
        </w:rPr>
        <w:t xml:space="preserve"> </w:t>
      </w:r>
      <w:r>
        <w:t>the entire agreement between the parties and supersedes all prior agreements.</w:t>
      </w:r>
    </w:p>
    <w:p w:rsidR="00742E47" w:rsidRDefault="00742E47" w14:paraId="4A01B709" w14:textId="77777777">
      <w:pPr>
        <w:pStyle w:val="BodyText"/>
        <w:rPr>
          <w:sz w:val="24"/>
        </w:rPr>
      </w:pPr>
    </w:p>
    <w:p w:rsidR="00742E47" w:rsidP="52F7EC79" w:rsidRDefault="00742E47" w14:paraId="3ED7BF1E" w14:textId="77777777">
      <w:pPr>
        <w:pStyle w:val="BodyText"/>
        <w:rPr>
          <w:del w:author="Vengat K" w:date="2024-12-18T06:33:53.425Z" w16du:dateUtc="2024-12-18T06:33:53.425Z" w:id="594602530"/>
          <w:sz w:val="24"/>
          <w:szCs w:val="24"/>
        </w:rPr>
      </w:pPr>
    </w:p>
    <w:p w:rsidR="00742E47" w:rsidRDefault="00000000" w14:paraId="75CBBC7C" w14:textId="77777777">
      <w:pPr>
        <w:pStyle w:val="Heading1"/>
        <w:numPr>
          <w:ilvl w:val="0"/>
          <w:numId w:val="7"/>
        </w:numPr>
        <w:tabs>
          <w:tab w:val="left" w:pos="481"/>
        </w:tabs>
        <w:spacing w:before="198"/>
        <w:ind w:left="480" w:hanging="360"/>
      </w:pPr>
      <w:r>
        <w:t>ADDITIONAL</w:t>
      </w:r>
      <w:r>
        <w:rPr>
          <w:spacing w:val="56"/>
        </w:rPr>
        <w:t xml:space="preserve"> </w:t>
      </w:r>
      <w:r>
        <w:rPr>
          <w:spacing w:val="-2"/>
        </w:rPr>
        <w:t>CLAUSES</w:t>
      </w:r>
    </w:p>
    <w:p w:rsidR="00742E47" w:rsidRDefault="00742E47" w14:paraId="240AD20A" w14:textId="77777777">
      <w:pPr>
        <w:pStyle w:val="BodyText"/>
        <w:rPr>
          <w:b/>
          <w:sz w:val="24"/>
        </w:rPr>
      </w:pPr>
    </w:p>
    <w:p w:rsidR="00742E47" w:rsidRDefault="00742E47" w14:paraId="4E28A02D" w14:textId="77777777">
      <w:pPr>
        <w:pStyle w:val="BodyText"/>
        <w:rPr>
          <w:b/>
          <w:sz w:val="24"/>
        </w:rPr>
      </w:pPr>
    </w:p>
    <w:p w:rsidR="00742E47" w:rsidP="52F7EC79" w:rsidRDefault="00742E47" w14:paraId="0795B053" w14:textId="77777777">
      <w:pPr>
        <w:pStyle w:val="BodyText"/>
        <w:spacing w:before="3"/>
        <w:rPr>
          <w:del w:author="Vengat K" w:date="2024-12-18T06:33:55.281Z" w16du:dateUtc="2024-12-18T06:33:55.281Z" w:id="592910043"/>
          <w:b w:val="1"/>
          <w:bCs w:val="1"/>
          <w:sz w:val="25"/>
          <w:szCs w:val="25"/>
        </w:rPr>
      </w:pPr>
    </w:p>
    <w:p w:rsidR="00742E47" w:rsidRDefault="00000000" w14:paraId="149A08B1" w14:textId="77777777">
      <w:pPr>
        <w:pStyle w:val="Heading2"/>
        <w:numPr>
          <w:ilvl w:val="0"/>
          <w:numId w:val="2"/>
        </w:numPr>
        <w:tabs>
          <w:tab w:val="left" w:pos="1082"/>
        </w:tabs>
        <w:spacing w:before="1"/>
        <w:ind w:hanging="241"/>
      </w:pPr>
      <w:r>
        <w:t>Acceptance</w:t>
      </w:r>
      <w:r>
        <w:rPr>
          <w:spacing w:val="43"/>
        </w:rPr>
        <w:t xml:space="preserve"> </w:t>
      </w:r>
      <w:r>
        <w:rPr>
          <w:spacing w:val="-2"/>
        </w:rPr>
        <w:t>Criteria</w:t>
      </w:r>
    </w:p>
    <w:p w:rsidR="00742E47" w:rsidRDefault="00742E47" w14:paraId="744C2C0A" w14:textId="77777777">
      <w:pPr>
        <w:pStyle w:val="BodyText"/>
        <w:spacing w:before="9"/>
        <w:rPr>
          <w:b/>
          <w:sz w:val="28"/>
        </w:rPr>
      </w:pPr>
    </w:p>
    <w:p w:rsidR="00742E47" w:rsidRDefault="00000000" w14:paraId="29426F40" w14:textId="77777777">
      <w:pPr>
        <w:pStyle w:val="ListParagraph"/>
        <w:numPr>
          <w:ilvl w:val="1"/>
          <w:numId w:val="2"/>
        </w:numPr>
        <w:tabs>
          <w:tab w:val="left" w:pos="1563"/>
        </w:tabs>
        <w:spacing w:line="254" w:lineRule="auto"/>
        <w:ind w:right="391"/>
        <w:jc w:val="both"/>
      </w:pPr>
      <w:r>
        <w:t>Deliverables shall be deemed accepted</w:t>
      </w:r>
      <w:r>
        <w:rPr>
          <w:spacing w:val="-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 Company</w:t>
      </w:r>
      <w:r>
        <w:rPr>
          <w:spacing w:val="-5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written approval within 15 days of</w:t>
      </w:r>
      <w:r>
        <w:rPr>
          <w:spacing w:val="40"/>
        </w:rPr>
        <w:t xml:space="preserve"> </w:t>
      </w:r>
      <w:r>
        <w:t>delivery</w:t>
      </w:r>
      <w:r>
        <w:rPr>
          <w:spacing w:val="40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objections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raised</w:t>
      </w:r>
      <w:r>
        <w:rPr>
          <w:spacing w:val="40"/>
        </w:rPr>
        <w:t xml:space="preserve"> </w:t>
      </w:r>
      <w:r>
        <w:t>during this</w:t>
      </w:r>
      <w:r>
        <w:rPr>
          <w:spacing w:val="40"/>
        </w:rPr>
        <w:t xml:space="preserve"> </w:t>
      </w:r>
      <w:r>
        <w:t>period.</w:t>
      </w:r>
    </w:p>
    <w:p w:rsidR="00742E47" w:rsidRDefault="00000000" w14:paraId="74B2A836" w14:textId="77777777">
      <w:pPr>
        <w:pStyle w:val="ListParagraph"/>
        <w:numPr>
          <w:ilvl w:val="1"/>
          <w:numId w:val="2"/>
        </w:numPr>
        <w:tabs>
          <w:tab w:val="left" w:pos="1563"/>
        </w:tabs>
        <w:spacing w:before="32" w:line="261" w:lineRule="auto"/>
        <w:ind w:right="400"/>
        <w:jc w:val="both"/>
      </w:pPr>
      <w:r>
        <w:t>If the deliverables do not meet specifications, the Company shall provide detailed feedback in writing</w:t>
      </w:r>
      <w:r>
        <w:rPr>
          <w:spacing w:val="-14"/>
        </w:rPr>
        <w:t xml:space="preserve"> </w:t>
      </w:r>
      <w:r>
        <w:t>within the review</w:t>
      </w:r>
      <w:r>
        <w:rPr>
          <w:spacing w:val="-14"/>
        </w:rPr>
        <w:t xml:space="preserve"> </w:t>
      </w:r>
      <w:r>
        <w:t>period,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 Vendor</w:t>
      </w:r>
      <w:r>
        <w:rPr>
          <w:spacing w:val="-1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address these issues</w:t>
      </w:r>
      <w:r>
        <w:rPr>
          <w:spacing w:val="-1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cost during the</w:t>
      </w:r>
      <w:r>
        <w:rPr>
          <w:spacing w:val="40"/>
        </w:rPr>
        <w:t xml:space="preserve"> </w:t>
      </w:r>
      <w:r>
        <w:t>agreed</w:t>
      </w:r>
      <w:r>
        <w:rPr>
          <w:spacing w:val="40"/>
        </w:rPr>
        <w:t xml:space="preserve"> </w:t>
      </w:r>
      <w:r>
        <w:t>warranty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free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period.</w:t>
      </w:r>
    </w:p>
    <w:p w:rsidR="00742E47" w:rsidRDefault="00742E47" w14:paraId="04EC2824" w14:textId="77777777">
      <w:pPr>
        <w:spacing w:line="261" w:lineRule="auto"/>
        <w:jc w:val="both"/>
        <w:sectPr w:rsidR="00742E47">
          <w:pgSz w:w="12240" w:h="15840" w:orient="portrait"/>
          <w:pgMar w:top="1820" w:right="680" w:bottom="280" w:left="960" w:header="720" w:footer="720" w:gutter="0"/>
          <w:cols w:space="720"/>
        </w:sectPr>
      </w:pPr>
    </w:p>
    <w:p w:rsidR="00742E47" w:rsidRDefault="00000000" w14:paraId="72CC9EC1" w14:textId="77777777">
      <w:pPr>
        <w:pStyle w:val="Heading2"/>
        <w:numPr>
          <w:ilvl w:val="0"/>
          <w:numId w:val="2"/>
        </w:numPr>
        <w:tabs>
          <w:tab w:val="left" w:pos="1083"/>
        </w:tabs>
        <w:spacing w:before="181"/>
        <w:ind w:left="1082" w:hanging="242"/>
      </w:pPr>
      <w:r>
        <w:lastRenderedPageBreak/>
        <w:t>Change</w:t>
      </w:r>
      <w:r>
        <w:rPr>
          <w:spacing w:val="26"/>
        </w:rPr>
        <w:t xml:space="preserve"> </w:t>
      </w:r>
      <w:r>
        <w:t>Request</w:t>
      </w:r>
      <w:r>
        <w:rPr>
          <w:spacing w:val="20"/>
        </w:rPr>
        <w:t xml:space="preserve"> </w:t>
      </w:r>
      <w:r>
        <w:rPr>
          <w:spacing w:val="-2"/>
        </w:rPr>
        <w:t>Process</w:t>
      </w:r>
    </w:p>
    <w:p w:rsidR="00742E47" w:rsidRDefault="00742E47" w14:paraId="2EF33C5D" w14:textId="77777777">
      <w:pPr>
        <w:pStyle w:val="BodyText"/>
        <w:spacing w:before="6"/>
        <w:rPr>
          <w:b/>
          <w:sz w:val="27"/>
        </w:rPr>
      </w:pPr>
    </w:p>
    <w:p w:rsidR="00742E47" w:rsidRDefault="00000000" w14:paraId="445F8524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line="268" w:lineRule="auto"/>
        <w:ind w:right="397"/>
      </w:pPr>
      <w:r>
        <w:t>Any changes to the agreed scope</w:t>
      </w:r>
      <w:r>
        <w:rPr>
          <w:spacing w:val="-10"/>
        </w:rPr>
        <w:t xml:space="preserve"> </w:t>
      </w:r>
      <w:r>
        <w:t>of work shall require a written Change Request (CR) approved by both parties.</w:t>
      </w:r>
    </w:p>
    <w:p w:rsidR="00742E47" w:rsidRDefault="00000000" w14:paraId="1F838940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before="16" w:line="254" w:lineRule="auto"/>
        <w:ind w:right="402"/>
      </w:pPr>
      <w:r>
        <w:t>The CR shall specify</w:t>
      </w:r>
      <w:r>
        <w:rPr>
          <w:spacing w:val="-7"/>
        </w:rPr>
        <w:t xml:space="preserve"> </w:t>
      </w:r>
      <w:r>
        <w:t>additional costs, revised</w:t>
      </w:r>
      <w:r>
        <w:rPr>
          <w:spacing w:val="-7"/>
        </w:rPr>
        <w:t xml:space="preserve"> </w:t>
      </w:r>
      <w:r>
        <w:t>timelines, and resource implications. Work on the CR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commence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mutual</w:t>
      </w:r>
      <w:r>
        <w:rPr>
          <w:spacing w:val="40"/>
        </w:rPr>
        <w:t xml:space="preserve"> </w:t>
      </w:r>
      <w:r>
        <w:t>approval.</w:t>
      </w:r>
    </w:p>
    <w:p w:rsidR="00742E47" w:rsidRDefault="00742E47" w14:paraId="1435278E" w14:textId="77777777">
      <w:pPr>
        <w:pStyle w:val="BodyText"/>
        <w:rPr>
          <w:sz w:val="24"/>
        </w:rPr>
      </w:pPr>
    </w:p>
    <w:p w:rsidR="00742E47" w:rsidP="52F7EC79" w:rsidRDefault="00742E47" w14:paraId="563B3B1E" w14:textId="77777777">
      <w:pPr>
        <w:pStyle w:val="BodyText"/>
        <w:spacing w:before="5"/>
        <w:rPr>
          <w:del w:author="Vengat K" w:date="2024-12-18T06:33:59.108Z" w16du:dateUtc="2024-12-18T06:33:59.108Z" w:id="41606913"/>
          <w:sz w:val="28"/>
          <w:szCs w:val="28"/>
        </w:rPr>
      </w:pPr>
    </w:p>
    <w:p w:rsidR="00742E47" w:rsidRDefault="00000000" w14:paraId="3957C125" w14:textId="77777777">
      <w:pPr>
        <w:pStyle w:val="Heading2"/>
        <w:numPr>
          <w:ilvl w:val="0"/>
          <w:numId w:val="2"/>
        </w:numPr>
        <w:tabs>
          <w:tab w:val="left" w:pos="1083"/>
        </w:tabs>
        <w:ind w:left="1082" w:hanging="242"/>
      </w:pPr>
      <w:r>
        <w:t>Performance</w:t>
      </w:r>
      <w:r>
        <w:rPr>
          <w:spacing w:val="46"/>
        </w:rPr>
        <w:t xml:space="preserve"> </w:t>
      </w:r>
      <w:r>
        <w:rPr>
          <w:spacing w:val="-2"/>
        </w:rPr>
        <w:t>Benchmarks</w:t>
      </w:r>
    </w:p>
    <w:p w:rsidR="00742E47" w:rsidRDefault="00742E47" w14:paraId="76997AB6" w14:textId="77777777">
      <w:pPr>
        <w:pStyle w:val="BodyText"/>
        <w:spacing w:before="3"/>
        <w:rPr>
          <w:b/>
          <w:sz w:val="26"/>
        </w:rPr>
      </w:pPr>
    </w:p>
    <w:p w:rsidR="00742E47" w:rsidRDefault="00000000" w14:paraId="790582E3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line="268" w:lineRule="auto"/>
        <w:ind w:right="390"/>
      </w:pPr>
      <w:r>
        <w:t>The</w:t>
      </w:r>
      <w:r>
        <w:rPr>
          <w:spacing w:val="34"/>
        </w:rPr>
        <w:t xml:space="preserve"> </w:t>
      </w:r>
      <w:r>
        <w:t>Vendor warrants</w:t>
      </w:r>
      <w:r>
        <w:rPr>
          <w:spacing w:val="39"/>
        </w:rPr>
        <w:t xml:space="preserve"> </w:t>
      </w:r>
      <w:r>
        <w:t>that the</w:t>
      </w:r>
      <w:r>
        <w:rPr>
          <w:spacing w:val="34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will meet performance benchmarks, including response times,</w:t>
      </w:r>
      <w:r>
        <w:rPr>
          <w:spacing w:val="40"/>
        </w:rPr>
        <w:t xml:space="preserve"> </w:t>
      </w:r>
      <w:r>
        <w:t>scalability,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uptime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agreed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Statement</w:t>
      </w:r>
      <w:r>
        <w:rPr>
          <w:spacing w:val="3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Work.</w:t>
      </w:r>
    </w:p>
    <w:p w:rsidR="00742E47" w:rsidRDefault="00000000" w14:paraId="637B3885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before="15" w:line="254" w:lineRule="auto"/>
        <w:ind w:right="410"/>
      </w:pPr>
      <w:r>
        <w:t>Failure</w:t>
      </w:r>
      <w:r>
        <w:rPr>
          <w:spacing w:val="2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meet these</w:t>
      </w:r>
      <w:r>
        <w:rPr>
          <w:spacing w:val="24"/>
        </w:rPr>
        <w:t xml:space="preserve"> </w:t>
      </w:r>
      <w:r>
        <w:t>benchmarks during the</w:t>
      </w:r>
      <w:r>
        <w:rPr>
          <w:spacing w:val="24"/>
        </w:rPr>
        <w:t xml:space="preserve"> </w:t>
      </w:r>
      <w:r>
        <w:t>warranty period shall entitle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Company to</w:t>
      </w:r>
      <w:r>
        <w:rPr>
          <w:spacing w:val="28"/>
        </w:rPr>
        <w:t xml:space="preserve"> </w:t>
      </w:r>
      <w:r>
        <w:t xml:space="preserve">free </w:t>
      </w:r>
      <w:r>
        <w:rPr>
          <w:spacing w:val="-2"/>
        </w:rPr>
        <w:t>rectifications.</w:t>
      </w:r>
    </w:p>
    <w:p w:rsidR="00742E47" w:rsidRDefault="00742E47" w14:paraId="0934427A" w14:textId="77777777">
      <w:pPr>
        <w:pStyle w:val="BodyText"/>
        <w:rPr>
          <w:sz w:val="24"/>
        </w:rPr>
      </w:pPr>
    </w:p>
    <w:p w:rsidR="00742E47" w:rsidP="52F7EC79" w:rsidRDefault="00742E47" w14:paraId="34E6F4F9" w14:textId="77777777">
      <w:pPr>
        <w:pStyle w:val="BodyText"/>
        <w:spacing w:before="5"/>
        <w:rPr>
          <w:del w:author="Vengat K" w:date="2024-12-18T06:34:01.069Z" w16du:dateUtc="2024-12-18T06:34:01.069Z" w:id="962423189"/>
          <w:sz w:val="28"/>
          <w:szCs w:val="28"/>
        </w:rPr>
      </w:pPr>
    </w:p>
    <w:p w:rsidR="00742E47" w:rsidRDefault="00000000" w14:paraId="1B50C635" w14:textId="77777777">
      <w:pPr>
        <w:pStyle w:val="Heading2"/>
        <w:numPr>
          <w:ilvl w:val="0"/>
          <w:numId w:val="2"/>
        </w:numPr>
        <w:tabs>
          <w:tab w:val="left" w:pos="1083"/>
        </w:tabs>
        <w:ind w:left="1082" w:hanging="242"/>
      </w:pPr>
      <w:r>
        <w:t>Limitations</w:t>
      </w:r>
      <w:r>
        <w:rPr>
          <w:spacing w:val="1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Liability</w:t>
      </w:r>
      <w:r>
        <w:rPr>
          <w:spacing w:val="25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rPr>
          <w:spacing w:val="-2"/>
        </w:rPr>
        <w:t>Parties</w:t>
      </w:r>
    </w:p>
    <w:p w:rsidR="00742E47" w:rsidRDefault="00742E47" w14:paraId="04D09941" w14:textId="77777777">
      <w:pPr>
        <w:pStyle w:val="BodyText"/>
        <w:spacing w:before="3"/>
        <w:rPr>
          <w:b/>
          <w:sz w:val="26"/>
        </w:rPr>
      </w:pPr>
    </w:p>
    <w:p w:rsidR="00742E47" w:rsidRDefault="00000000" w14:paraId="5193F65A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</w:pPr>
      <w:r>
        <w:t>Neither</w:t>
      </w:r>
      <w:r>
        <w:rPr>
          <w:spacing w:val="28"/>
        </w:rPr>
        <w:t xml:space="preserve"> </w:t>
      </w:r>
      <w:r>
        <w:t>party</w:t>
      </w:r>
      <w:r>
        <w:rPr>
          <w:spacing w:val="41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liable</w:t>
      </w:r>
      <w:r>
        <w:rPr>
          <w:spacing w:val="3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indirect,</w:t>
      </w:r>
      <w:r>
        <w:rPr>
          <w:spacing w:val="35"/>
        </w:rPr>
        <w:t xml:space="preserve"> </w:t>
      </w:r>
      <w:r>
        <w:t>incidental,</w:t>
      </w:r>
      <w:r>
        <w:rPr>
          <w:spacing w:val="34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consequential</w:t>
      </w:r>
      <w:r>
        <w:rPr>
          <w:spacing w:val="26"/>
        </w:rPr>
        <w:t xml:space="preserve"> </w:t>
      </w:r>
      <w:r>
        <w:rPr>
          <w:spacing w:val="-2"/>
        </w:rPr>
        <w:t>damages.</w:t>
      </w:r>
    </w:p>
    <w:p w:rsidR="00742E47" w:rsidRDefault="00000000" w14:paraId="345ECD30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before="46"/>
      </w:pPr>
      <w:r>
        <w:t>The</w:t>
      </w:r>
      <w:r>
        <w:rPr>
          <w:spacing w:val="6"/>
        </w:rPr>
        <w:t xml:space="preserve"> </w:t>
      </w:r>
      <w:r>
        <w:t>Vendor’s</w:t>
      </w:r>
      <w:r>
        <w:rPr>
          <w:spacing w:val="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claims</w:t>
      </w:r>
      <w:r>
        <w:rPr>
          <w:spacing w:val="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</w:t>
      </w:r>
      <w:r>
        <w:rPr>
          <w:spacing w:val="-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fees</w:t>
      </w:r>
      <w:r>
        <w:rPr>
          <w:spacing w:val="23"/>
        </w:rPr>
        <w:t xml:space="preserve"> </w:t>
      </w:r>
      <w:r>
        <w:t>paid</w:t>
      </w:r>
      <w:r>
        <w:rPr>
          <w:spacing w:val="29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rPr>
          <w:spacing w:val="-2"/>
        </w:rPr>
        <w:t>Agreement.</w:t>
      </w:r>
    </w:p>
    <w:p w:rsidR="00742E47" w:rsidRDefault="00000000" w14:paraId="33F272E5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before="46"/>
      </w:pPr>
      <w:r>
        <w:t>The</w:t>
      </w:r>
      <w:r>
        <w:rPr>
          <w:spacing w:val="11"/>
        </w:rPr>
        <w:t xml:space="preserve"> </w:t>
      </w:r>
      <w:r>
        <w:t>Company’s</w:t>
      </w:r>
      <w:r>
        <w:rPr>
          <w:spacing w:val="28"/>
        </w:rPr>
        <w:t xml:space="preserve"> </w:t>
      </w:r>
      <w:r>
        <w:t>liability</w:t>
      </w:r>
      <w:r>
        <w:rPr>
          <w:spacing w:val="3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limited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payments</w:t>
      </w:r>
      <w:r>
        <w:rPr>
          <w:spacing w:val="29"/>
        </w:rPr>
        <w:t xml:space="preserve"> </w:t>
      </w:r>
      <w:r>
        <w:t>due</w:t>
      </w:r>
      <w:r>
        <w:rPr>
          <w:spacing w:val="3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services</w:t>
      </w:r>
      <w:r>
        <w:rPr>
          <w:spacing w:val="29"/>
        </w:rPr>
        <w:t xml:space="preserve"> </w:t>
      </w:r>
      <w:r>
        <w:t>rendered</w:t>
      </w:r>
      <w:r>
        <w:rPr>
          <w:spacing w:val="35"/>
        </w:rPr>
        <w:t xml:space="preserve"> </w:t>
      </w:r>
      <w:r>
        <w:t>before</w:t>
      </w:r>
      <w:r>
        <w:rPr>
          <w:spacing w:val="31"/>
        </w:rPr>
        <w:t xml:space="preserve"> </w:t>
      </w:r>
      <w:r>
        <w:rPr>
          <w:spacing w:val="-2"/>
        </w:rPr>
        <w:t>termination.</w:t>
      </w:r>
    </w:p>
    <w:p w:rsidR="00742E47" w:rsidRDefault="00742E47" w14:paraId="772E8777" w14:textId="77777777">
      <w:pPr>
        <w:pStyle w:val="BodyText"/>
        <w:rPr>
          <w:sz w:val="28"/>
        </w:rPr>
      </w:pPr>
    </w:p>
    <w:p w:rsidR="00742E47" w:rsidP="52F7EC79" w:rsidRDefault="00742E47" w14:paraId="4F0FDCFC" w14:textId="77777777">
      <w:pPr>
        <w:pStyle w:val="BodyText"/>
        <w:spacing w:before="4"/>
        <w:rPr>
          <w:del w:author="Vengat K" w:date="2024-12-18T06:34:03.152Z" w16du:dateUtc="2024-12-18T06:34:03.152Z" w:id="637993453"/>
          <w:sz w:val="24"/>
          <w:szCs w:val="24"/>
        </w:rPr>
      </w:pPr>
    </w:p>
    <w:p w:rsidR="00742E47" w:rsidRDefault="00000000" w14:paraId="2E9D9A05" w14:textId="77777777">
      <w:pPr>
        <w:pStyle w:val="Heading2"/>
        <w:numPr>
          <w:ilvl w:val="0"/>
          <w:numId w:val="2"/>
        </w:numPr>
        <w:tabs>
          <w:tab w:val="left" w:pos="1083"/>
        </w:tabs>
        <w:ind w:left="1082" w:hanging="242"/>
      </w:pPr>
      <w:r>
        <w:t>Non-</w:t>
      </w:r>
      <w:r>
        <w:rPr>
          <w:spacing w:val="-2"/>
        </w:rPr>
        <w:t>Solicitation</w:t>
      </w:r>
    </w:p>
    <w:p w:rsidR="00742E47" w:rsidRDefault="00742E47" w14:paraId="6F2A8FEC" w14:textId="77777777">
      <w:pPr>
        <w:pStyle w:val="BodyText"/>
        <w:spacing w:before="3"/>
        <w:rPr>
          <w:b/>
          <w:sz w:val="26"/>
        </w:rPr>
      </w:pPr>
    </w:p>
    <w:p w:rsidR="00742E47" w:rsidRDefault="00000000" w14:paraId="4EE05655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line="268" w:lineRule="auto"/>
        <w:ind w:right="382"/>
      </w:pPr>
      <w:r>
        <w:t>Neither party shall solicit</w:t>
      </w:r>
      <w:r>
        <w:rPr>
          <w:spacing w:val="23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hire</w:t>
      </w:r>
      <w:r>
        <w:rPr>
          <w:spacing w:val="33"/>
        </w:rPr>
        <w:t xml:space="preserve"> </w:t>
      </w:r>
      <w:r>
        <w:t>employees of</w:t>
      </w:r>
      <w:r>
        <w:rPr>
          <w:spacing w:val="26"/>
        </w:rPr>
        <w:t xml:space="preserve"> </w:t>
      </w:r>
      <w:r>
        <w:t>the other party involved in this</w:t>
      </w:r>
      <w:r>
        <w:rPr>
          <w:spacing w:val="30"/>
        </w:rPr>
        <w:t xml:space="preserve"> </w:t>
      </w:r>
      <w:r>
        <w:t>Agreement for a period</w:t>
      </w:r>
      <w:r>
        <w:rPr>
          <w:spacing w:val="-3"/>
        </w:rPr>
        <w:t xml:space="preserve"> </w:t>
      </w:r>
      <w:r>
        <w:t>of 12</w:t>
      </w:r>
      <w:r>
        <w:rPr>
          <w:spacing w:val="-24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following</w:t>
      </w:r>
      <w:r>
        <w:rPr>
          <w:spacing w:val="-24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termination</w:t>
      </w:r>
      <w:r>
        <w:rPr>
          <w:spacing w:val="-24"/>
        </w:rPr>
        <w:t xml:space="preserve"> </w:t>
      </w:r>
      <w:r>
        <w:t>or expiration,</w:t>
      </w:r>
      <w:r>
        <w:rPr>
          <w:spacing w:val="-9"/>
        </w:rPr>
        <w:t xml:space="preserve"> </w:t>
      </w:r>
      <w:r>
        <w:t>unlessprior</w:t>
      </w:r>
      <w:r>
        <w:rPr>
          <w:spacing w:val="-13"/>
        </w:rPr>
        <w:t xml:space="preserve"> </w:t>
      </w:r>
      <w:r>
        <w:t>written</w:t>
      </w:r>
      <w:r>
        <w:rPr>
          <w:spacing w:val="-24"/>
        </w:rPr>
        <w:t xml:space="preserve"> </w:t>
      </w:r>
      <w:r>
        <w:t>consent</w:t>
      </w:r>
      <w:r>
        <w:rPr>
          <w:spacing w:val="-1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obtained.</w:t>
      </w:r>
    </w:p>
    <w:p w:rsidR="00742E47" w:rsidRDefault="00742E47" w14:paraId="0F5CCFA0" w14:textId="77777777">
      <w:pPr>
        <w:pStyle w:val="BodyText"/>
        <w:rPr>
          <w:sz w:val="24"/>
        </w:rPr>
      </w:pPr>
    </w:p>
    <w:p w:rsidR="00742E47" w:rsidP="52F7EC79" w:rsidRDefault="00742E47" w14:paraId="7695F14F" w14:textId="77777777">
      <w:pPr>
        <w:pStyle w:val="BodyText"/>
        <w:spacing w:before="8"/>
        <w:rPr>
          <w:del w:author="Vengat K" w:date="2024-12-18T06:34:04.915Z" w16du:dateUtc="2024-12-18T06:34:04.915Z" w:id="1303124946"/>
          <w:sz w:val="25"/>
          <w:szCs w:val="25"/>
        </w:rPr>
      </w:pPr>
    </w:p>
    <w:p w:rsidR="00742E47" w:rsidRDefault="00000000" w14:paraId="715748C6" w14:textId="77777777">
      <w:pPr>
        <w:pStyle w:val="Heading2"/>
        <w:numPr>
          <w:ilvl w:val="0"/>
          <w:numId w:val="2"/>
        </w:numPr>
        <w:tabs>
          <w:tab w:val="left" w:pos="1083"/>
        </w:tabs>
        <w:ind w:left="1082" w:hanging="242"/>
      </w:pPr>
      <w:r>
        <w:t>Data</w:t>
      </w:r>
      <w:r>
        <w:rPr>
          <w:spacing w:val="25"/>
        </w:rPr>
        <w:t xml:space="preserve"> </w:t>
      </w:r>
      <w:r>
        <w:t>Security</w:t>
      </w:r>
      <w:r>
        <w:rPr>
          <w:spacing w:val="2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Compliance</w:t>
      </w:r>
    </w:p>
    <w:p w:rsidR="00742E47" w:rsidRDefault="00742E47" w14:paraId="3C8FD57B" w14:textId="77777777">
      <w:pPr>
        <w:pStyle w:val="BodyText"/>
        <w:spacing w:before="6"/>
        <w:rPr>
          <w:b/>
          <w:sz w:val="27"/>
        </w:rPr>
      </w:pPr>
    </w:p>
    <w:p w:rsidR="00742E47" w:rsidRDefault="00000000" w14:paraId="74FDABC4" w14:textId="73557E59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line="268" w:lineRule="auto"/>
        <w:ind w:right="401"/>
      </w:pPr>
      <w:r>
        <w:t>The</w:t>
      </w:r>
      <w:r>
        <w:rPr>
          <w:spacing w:val="-1"/>
        </w:rPr>
        <w:t xml:space="preserve"> </w:t>
      </w:r>
      <w:r>
        <w:t>Vendor</w:t>
      </w:r>
      <w:r>
        <w:rPr>
          <w:spacing w:val="-7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ensure</w:t>
      </w:r>
      <w:ins w:author="raj os" w:date="2024-12-17T17:17:00Z" w16du:dateUtc="2024-12-17T11:47:00Z" w:id="8">
        <w:r w:rsidR="004434BB">
          <w:t xml:space="preserve"> </w:t>
        </w:r>
      </w:ins>
      <w:r>
        <w:t>compliance</w:t>
      </w:r>
      <w:r>
        <w:rPr>
          <w:spacing w:val="-1"/>
        </w:rPr>
        <w:t xml:space="preserve"> </w:t>
      </w:r>
      <w:r>
        <w:t>with all</w:t>
      </w:r>
      <w:r>
        <w:rPr>
          <w:spacing w:val="-12"/>
        </w:rPr>
        <w:t xml:space="preserve"> </w:t>
      </w:r>
      <w:r>
        <w:t>applicable</w:t>
      </w:r>
      <w:ins w:author="raj os" w:date="2024-12-17T17:17:00Z" w16du:dateUtc="2024-12-17T11:47:00Z" w:id="9">
        <w:r w:rsidR="004434BB">
          <w:t xml:space="preserve"> </w:t>
        </w:r>
      </w:ins>
      <w:r>
        <w:t>data</w:t>
      </w:r>
      <w:r>
        <w:rPr>
          <w:spacing w:val="-1"/>
        </w:rPr>
        <w:t xml:space="preserve"> </w:t>
      </w:r>
      <w:r>
        <w:t>protection laws,</w:t>
      </w:r>
      <w:r>
        <w:rPr>
          <w:spacing w:val="-2"/>
        </w:rPr>
        <w:t xml:space="preserve"> </w:t>
      </w:r>
      <w:r>
        <w:t>including</w:t>
      </w:r>
      <w:r>
        <w:rPr>
          <w:spacing w:val="-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 Data</w:t>
      </w:r>
      <w:r>
        <w:rPr>
          <w:spacing w:val="40"/>
        </w:rPr>
        <w:t xml:space="preserve"> </w:t>
      </w:r>
      <w:r>
        <w:t>Protection</w:t>
      </w:r>
      <w:r>
        <w:rPr>
          <w:spacing w:val="40"/>
        </w:rPr>
        <w:t xml:space="preserve"> </w:t>
      </w:r>
      <w:r>
        <w:t>Regulation</w:t>
      </w:r>
      <w:r>
        <w:rPr>
          <w:spacing w:val="40"/>
        </w:rPr>
        <w:t xml:space="preserve"> </w:t>
      </w:r>
      <w:r>
        <w:t>(GDPR)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relevant regional laws.</w:t>
      </w:r>
    </w:p>
    <w:p w:rsidR="00742E47" w:rsidRDefault="00000000" w14:paraId="42B38779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line="268" w:lineRule="auto"/>
        <w:ind w:right="408"/>
      </w:pPr>
      <w:r>
        <w:t>All sensitive data shall be encrypted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securely</w:t>
      </w:r>
      <w:r>
        <w:rPr>
          <w:spacing w:val="-7"/>
        </w:rPr>
        <w:t xml:space="preserve"> </w:t>
      </w:r>
      <w:r>
        <w:t>stored. Any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breach</w:t>
      </w:r>
      <w:r>
        <w:rPr>
          <w:spacing w:val="-7"/>
        </w:rPr>
        <w:t xml:space="preserve"> </w:t>
      </w:r>
      <w:r>
        <w:t>shall be reported</w:t>
      </w:r>
      <w:r>
        <w:rPr>
          <w:spacing w:val="-7"/>
        </w:rPr>
        <w:t xml:space="preserve"> </w:t>
      </w:r>
      <w:r>
        <w:t>to the Company</w:t>
      </w:r>
      <w:r>
        <w:rPr>
          <w:spacing w:val="40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24</w:t>
      </w:r>
      <w:r>
        <w:rPr>
          <w:spacing w:val="40"/>
        </w:rPr>
        <w:t xml:space="preserve"> </w:t>
      </w:r>
      <w:r>
        <w:t>hours,</w:t>
      </w:r>
      <w:r>
        <w:rPr>
          <w:spacing w:val="40"/>
        </w:rPr>
        <w:t xml:space="preserve"> </w:t>
      </w:r>
      <w:r>
        <w:t>along</w:t>
      </w:r>
      <w:r>
        <w:rPr>
          <w:spacing w:val="3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impact</w:t>
      </w:r>
      <w:r>
        <w:rPr>
          <w:spacing w:val="38"/>
        </w:rPr>
        <w:t xml:space="preserve"> </w:t>
      </w:r>
      <w:r>
        <w:t>assessment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mitigation</w:t>
      </w:r>
      <w:r>
        <w:rPr>
          <w:spacing w:val="40"/>
        </w:rPr>
        <w:t xml:space="preserve"> </w:t>
      </w:r>
      <w:r>
        <w:t>plan.</w:t>
      </w:r>
    </w:p>
    <w:p w:rsidR="00742E47" w:rsidRDefault="00742E47" w14:paraId="7C60FDCD" w14:textId="77777777">
      <w:pPr>
        <w:pStyle w:val="BodyText"/>
        <w:rPr>
          <w:sz w:val="24"/>
        </w:rPr>
      </w:pPr>
    </w:p>
    <w:p w:rsidR="00742E47" w:rsidP="52F7EC79" w:rsidRDefault="00742E47" w14:paraId="2FF5A14D" w14:textId="77777777">
      <w:pPr>
        <w:pStyle w:val="BodyText"/>
        <w:spacing w:before="9"/>
        <w:rPr>
          <w:del w:author="Vengat K" w:date="2024-12-18T06:34:06.792Z" w16du:dateUtc="2024-12-18T06:34:06.792Z" w:id="1862488163"/>
          <w:sz w:val="25"/>
          <w:szCs w:val="25"/>
        </w:rPr>
      </w:pPr>
    </w:p>
    <w:p w:rsidR="00742E47" w:rsidRDefault="00000000" w14:paraId="7D39DC50" w14:textId="77777777">
      <w:pPr>
        <w:pStyle w:val="Heading2"/>
        <w:numPr>
          <w:ilvl w:val="0"/>
          <w:numId w:val="2"/>
        </w:numPr>
        <w:tabs>
          <w:tab w:val="left" w:pos="1083"/>
        </w:tabs>
        <w:ind w:left="1082" w:hanging="242"/>
      </w:pPr>
      <w:r>
        <w:t>Detailed</w:t>
      </w:r>
      <w:r>
        <w:rPr>
          <w:spacing w:val="27"/>
        </w:rPr>
        <w:t xml:space="preserve"> </w:t>
      </w:r>
      <w:r>
        <w:t>Handover</w:t>
      </w:r>
      <w:r>
        <w:rPr>
          <w:spacing w:val="43"/>
        </w:rPr>
        <w:t xml:space="preserve"> </w:t>
      </w:r>
      <w:r>
        <w:rPr>
          <w:spacing w:val="-2"/>
        </w:rPr>
        <w:t>Obligations</w:t>
      </w:r>
    </w:p>
    <w:p w:rsidR="00742E47" w:rsidRDefault="00742E47" w14:paraId="2FC5E4FF" w14:textId="77777777">
      <w:pPr>
        <w:pStyle w:val="BodyText"/>
        <w:spacing w:before="6"/>
        <w:rPr>
          <w:b/>
          <w:sz w:val="27"/>
        </w:rPr>
      </w:pPr>
    </w:p>
    <w:p w:rsidR="00742E47" w:rsidRDefault="00000000" w14:paraId="55EECEE5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</w:pPr>
      <w:r>
        <w:t>Upon</w:t>
      </w:r>
      <w:r>
        <w:rPr>
          <w:spacing w:val="42"/>
        </w:rPr>
        <w:t xml:space="preserve"> </w:t>
      </w:r>
      <w:r>
        <w:t>termination</w:t>
      </w:r>
      <w:r>
        <w:rPr>
          <w:spacing w:val="43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completion,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Vendor</w:t>
      </w:r>
      <w:r>
        <w:rPr>
          <w:spacing w:val="31"/>
        </w:rPr>
        <w:t xml:space="preserve"> </w:t>
      </w:r>
      <w:r>
        <w:rPr>
          <w:spacing w:val="-2"/>
        </w:rPr>
        <w:t>shall:</w:t>
      </w:r>
    </w:p>
    <w:p w:rsidR="00742E47" w:rsidRDefault="00000000" w14:paraId="4584133D" w14:textId="77777777">
      <w:pPr>
        <w:pStyle w:val="ListParagraph"/>
        <w:numPr>
          <w:ilvl w:val="2"/>
          <w:numId w:val="2"/>
        </w:numPr>
        <w:tabs>
          <w:tab w:val="left" w:pos="2284"/>
        </w:tabs>
        <w:spacing w:before="32"/>
      </w:pPr>
      <w:r>
        <w:t>Provide</w:t>
      </w:r>
      <w:r>
        <w:rPr>
          <w:spacing w:val="4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deliverables,</w:t>
      </w:r>
      <w:r>
        <w:rPr>
          <w:spacing w:val="41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source</w:t>
      </w:r>
      <w:r>
        <w:rPr>
          <w:spacing w:val="42"/>
        </w:rPr>
        <w:t xml:space="preserve"> </w:t>
      </w:r>
      <w:r>
        <w:t>code,</w:t>
      </w:r>
      <w:r>
        <w:rPr>
          <w:spacing w:val="41"/>
        </w:rPr>
        <w:t xml:space="preserve"> </w:t>
      </w:r>
      <w:r>
        <w:t>documentation,</w:t>
      </w:r>
      <w:r>
        <w:rPr>
          <w:spacing w:val="4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design</w:t>
      </w:r>
      <w:r>
        <w:rPr>
          <w:spacing w:val="48"/>
        </w:rPr>
        <w:t xml:space="preserve"> </w:t>
      </w:r>
      <w:r>
        <w:rPr>
          <w:spacing w:val="-2"/>
        </w:rPr>
        <w:t>files.</w:t>
      </w:r>
    </w:p>
    <w:p w:rsidR="00742E47" w:rsidRDefault="00000000" w14:paraId="76E2E226" w14:textId="77777777">
      <w:pPr>
        <w:pStyle w:val="ListParagraph"/>
        <w:numPr>
          <w:ilvl w:val="2"/>
          <w:numId w:val="2"/>
        </w:numPr>
        <w:tabs>
          <w:tab w:val="left" w:pos="2284"/>
        </w:tabs>
        <w:spacing w:before="14"/>
        <w:ind w:left="2283" w:right="390"/>
      </w:pPr>
      <w:r>
        <w:t>Conduct a knowledge transfer session and</w:t>
      </w:r>
      <w:r>
        <w:rPr>
          <w:spacing w:val="32"/>
        </w:rPr>
        <w:t xml:space="preserve"> </w:t>
      </w:r>
      <w:r>
        <w:t>provide technical training to</w:t>
      </w:r>
      <w:r>
        <w:rPr>
          <w:spacing w:val="32"/>
        </w:rPr>
        <w:t xml:space="preserve"> </w:t>
      </w:r>
      <w:r>
        <w:t>the Company’s personnel within 15 days.</w:t>
      </w:r>
    </w:p>
    <w:p w:rsidR="00742E47" w:rsidRDefault="00742E47" w14:paraId="790AC795" w14:textId="77777777">
      <w:pPr>
        <w:sectPr w:rsidR="00742E47">
          <w:pgSz w:w="12240" w:h="15840" w:orient="portrait"/>
          <w:pgMar w:top="1820" w:right="680" w:bottom="280" w:left="960" w:header="720" w:footer="720" w:gutter="0"/>
          <w:cols w:space="720"/>
        </w:sectPr>
      </w:pPr>
    </w:p>
    <w:p w:rsidR="00742E47" w:rsidP="52F7EC79" w:rsidRDefault="00742E47" w14:paraId="2D97A208" w14:textId="77777777">
      <w:pPr>
        <w:pStyle w:val="BodyText"/>
        <w:spacing w:before="9"/>
        <w:rPr>
          <w:del w:author="Vengat K" w:date="2024-12-18T06:34:09.323Z" w16du:dateUtc="2024-12-18T06:34:09.323Z" w:id="1108669006"/>
          <w:sz w:val="8"/>
          <w:szCs w:val="8"/>
        </w:rPr>
      </w:pPr>
    </w:p>
    <w:p w:rsidR="00742E47" w:rsidRDefault="00000000" w14:paraId="2D2FCCF9" w14:textId="77777777">
      <w:pPr>
        <w:pStyle w:val="Heading2"/>
        <w:numPr>
          <w:ilvl w:val="0"/>
          <w:numId w:val="2"/>
        </w:numPr>
        <w:tabs>
          <w:tab w:val="left" w:pos="1083"/>
        </w:tabs>
        <w:spacing w:before="95"/>
        <w:ind w:left="1082" w:hanging="242"/>
      </w:pPr>
      <w:r>
        <w:t>Support</w:t>
      </w:r>
      <w:r>
        <w:rPr>
          <w:spacing w:val="24"/>
        </w:rPr>
        <w:t xml:space="preserve"> </w:t>
      </w:r>
      <w:r>
        <w:t>Service</w:t>
      </w:r>
      <w:r>
        <w:rPr>
          <w:spacing w:val="31"/>
        </w:rPr>
        <w:t xml:space="preserve"> </w:t>
      </w:r>
      <w:r>
        <w:t>Level</w:t>
      </w:r>
      <w:r>
        <w:rPr>
          <w:spacing w:val="22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rPr>
          <w:spacing w:val="-4"/>
        </w:rPr>
        <w:t>(SLA)</w:t>
      </w:r>
    </w:p>
    <w:p w:rsidR="00742E47" w:rsidRDefault="00742E47" w14:paraId="1DD72B8D" w14:textId="77777777">
      <w:pPr>
        <w:pStyle w:val="BodyText"/>
        <w:spacing w:before="3"/>
        <w:rPr>
          <w:b/>
          <w:sz w:val="26"/>
        </w:rPr>
      </w:pPr>
    </w:p>
    <w:p w:rsidR="00742E47" w:rsidRDefault="00000000" w14:paraId="62AE7173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</w:pPr>
      <w:r>
        <w:t>The</w:t>
      </w:r>
      <w:r>
        <w:rPr>
          <w:spacing w:val="6"/>
        </w:rPr>
        <w:t xml:space="preserve"> </w:t>
      </w:r>
      <w:r>
        <w:t>Vendor</w:t>
      </w:r>
      <w:r>
        <w:rPr>
          <w:spacing w:val="-17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adhere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SLAs</w:t>
      </w:r>
      <w:r>
        <w:rPr>
          <w:spacing w:val="4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free</w:t>
      </w:r>
      <w:r>
        <w:rPr>
          <w:spacing w:val="-1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maintenance</w:t>
      </w:r>
      <w:r>
        <w:rPr>
          <w:spacing w:val="6"/>
        </w:rPr>
        <w:t xml:space="preserve"> </w:t>
      </w:r>
      <w:r>
        <w:rPr>
          <w:spacing w:val="-2"/>
        </w:rPr>
        <w:t>periods:</w:t>
      </w:r>
    </w:p>
    <w:p w:rsidR="00742E47" w:rsidRDefault="00000000" w14:paraId="59432F94" w14:textId="77777777">
      <w:pPr>
        <w:pStyle w:val="ListParagraph"/>
        <w:numPr>
          <w:ilvl w:val="2"/>
          <w:numId w:val="2"/>
        </w:numPr>
        <w:tabs>
          <w:tab w:val="left" w:pos="2284"/>
        </w:tabs>
        <w:spacing w:before="32"/>
      </w:pPr>
      <w:r>
        <w:t>Critical</w:t>
      </w:r>
      <w:r>
        <w:rPr>
          <w:spacing w:val="20"/>
        </w:rPr>
        <w:t xml:space="preserve"> </w:t>
      </w:r>
      <w:r>
        <w:t>bugs</w:t>
      </w:r>
      <w:r>
        <w:rPr>
          <w:spacing w:val="27"/>
        </w:rPr>
        <w:t xml:space="preserve"> </w:t>
      </w:r>
      <w:r>
        <w:t>(P0/P1):</w:t>
      </w:r>
      <w:r>
        <w:rPr>
          <w:spacing w:val="21"/>
        </w:rPr>
        <w:t xml:space="preserve"> </w:t>
      </w:r>
      <w:r>
        <w:t>Response</w:t>
      </w:r>
      <w:r>
        <w:rPr>
          <w:spacing w:val="30"/>
        </w:rPr>
        <w:t xml:space="preserve"> </w:t>
      </w:r>
      <w:r>
        <w:t>within</w:t>
      </w:r>
      <w:r>
        <w:rPr>
          <w:spacing w:val="45"/>
        </w:rPr>
        <w:t xml:space="preserve"> </w:t>
      </w:r>
      <w:r>
        <w:t>2-4</w:t>
      </w:r>
      <w:r>
        <w:rPr>
          <w:spacing w:val="34"/>
        </w:rPr>
        <w:t xml:space="preserve"> </w:t>
      </w:r>
      <w:r>
        <w:t>hours,</w:t>
      </w:r>
      <w:r>
        <w:rPr>
          <w:spacing w:val="29"/>
        </w:rPr>
        <w:t xml:space="preserve"> </w:t>
      </w:r>
      <w:r>
        <w:t>resolution</w:t>
      </w:r>
      <w:r>
        <w:rPr>
          <w:spacing w:val="34"/>
        </w:rPr>
        <w:t xml:space="preserve"> </w:t>
      </w:r>
      <w:r>
        <w:t>within</w:t>
      </w:r>
      <w:r>
        <w:rPr>
          <w:spacing w:val="43"/>
        </w:rPr>
        <w:t xml:space="preserve"> </w:t>
      </w:r>
      <w:r>
        <w:t>4-24</w:t>
      </w:r>
      <w:r>
        <w:rPr>
          <w:spacing w:val="33"/>
        </w:rPr>
        <w:t xml:space="preserve"> </w:t>
      </w:r>
      <w:r>
        <w:rPr>
          <w:spacing w:val="-2"/>
        </w:rPr>
        <w:t>hours.</w:t>
      </w:r>
    </w:p>
    <w:p w:rsidR="00742E47" w:rsidRDefault="00000000" w14:paraId="018522B3" w14:textId="77777777">
      <w:pPr>
        <w:pStyle w:val="ListParagraph"/>
        <w:numPr>
          <w:ilvl w:val="2"/>
          <w:numId w:val="2"/>
        </w:numPr>
        <w:tabs>
          <w:tab w:val="left" w:pos="2284"/>
        </w:tabs>
        <w:spacing w:before="13"/>
      </w:pPr>
      <w:r>
        <w:t>Major</w:t>
      </w:r>
      <w:r>
        <w:rPr>
          <w:spacing w:val="22"/>
        </w:rPr>
        <w:t xml:space="preserve"> </w:t>
      </w:r>
      <w:r>
        <w:t>bugs</w:t>
      </w:r>
      <w:r>
        <w:rPr>
          <w:spacing w:val="27"/>
        </w:rPr>
        <w:t xml:space="preserve"> </w:t>
      </w:r>
      <w:r>
        <w:t>(P2):</w:t>
      </w:r>
      <w:r>
        <w:rPr>
          <w:spacing w:val="21"/>
        </w:rPr>
        <w:t xml:space="preserve"> </w:t>
      </w:r>
      <w:r>
        <w:t>Response</w:t>
      </w:r>
      <w:r>
        <w:rPr>
          <w:spacing w:val="29"/>
        </w:rPr>
        <w:t xml:space="preserve"> </w:t>
      </w:r>
      <w:r>
        <w:t>within</w:t>
      </w:r>
      <w:r>
        <w:rPr>
          <w:spacing w:val="34"/>
        </w:rPr>
        <w:t xml:space="preserve"> </w:t>
      </w:r>
      <w:r>
        <w:t>24</w:t>
      </w:r>
      <w:r>
        <w:rPr>
          <w:spacing w:val="33"/>
        </w:rPr>
        <w:t xml:space="preserve"> </w:t>
      </w:r>
      <w:r>
        <w:t>hours,</w:t>
      </w:r>
      <w:r>
        <w:rPr>
          <w:spacing w:val="29"/>
        </w:rPr>
        <w:t xml:space="preserve"> </w:t>
      </w:r>
      <w:r>
        <w:t>resolution</w:t>
      </w:r>
      <w:r>
        <w:rPr>
          <w:spacing w:val="33"/>
        </w:rPr>
        <w:t xml:space="preserve"> </w:t>
      </w:r>
      <w:r>
        <w:t>within</w:t>
      </w:r>
      <w:r>
        <w:rPr>
          <w:spacing w:val="34"/>
        </w:rPr>
        <w:t xml:space="preserve"> </w:t>
      </w:r>
      <w:r>
        <w:t>5</w:t>
      </w:r>
      <w:r>
        <w:rPr>
          <w:spacing w:val="56"/>
        </w:rPr>
        <w:t xml:space="preserve"> </w:t>
      </w:r>
      <w:r>
        <w:t>business</w:t>
      </w:r>
      <w:r>
        <w:rPr>
          <w:spacing w:val="27"/>
        </w:rPr>
        <w:t xml:space="preserve"> </w:t>
      </w:r>
      <w:r>
        <w:rPr>
          <w:spacing w:val="-2"/>
        </w:rPr>
        <w:t>days.</w:t>
      </w:r>
    </w:p>
    <w:p w:rsidR="00742E47" w:rsidRDefault="00000000" w14:paraId="6B90F003" w14:textId="77777777">
      <w:pPr>
        <w:pStyle w:val="ListParagraph"/>
        <w:numPr>
          <w:ilvl w:val="2"/>
          <w:numId w:val="2"/>
        </w:numPr>
        <w:tabs>
          <w:tab w:val="left" w:pos="2284"/>
        </w:tabs>
        <w:spacing w:before="14"/>
      </w:pPr>
      <w:r>
        <w:t>Minor</w:t>
      </w:r>
      <w:r>
        <w:rPr>
          <w:spacing w:val="24"/>
        </w:rPr>
        <w:t xml:space="preserve"> </w:t>
      </w:r>
      <w:r>
        <w:t>issues</w:t>
      </w:r>
      <w:r>
        <w:rPr>
          <w:spacing w:val="28"/>
        </w:rPr>
        <w:t xml:space="preserve"> </w:t>
      </w:r>
      <w:r>
        <w:t>(P3):</w:t>
      </w:r>
      <w:r>
        <w:rPr>
          <w:spacing w:val="21"/>
        </w:rPr>
        <w:t xml:space="preserve"> </w:t>
      </w:r>
      <w:r>
        <w:t>Resolution</w:t>
      </w:r>
      <w:r>
        <w:rPr>
          <w:spacing w:val="35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10</w:t>
      </w:r>
      <w:r>
        <w:rPr>
          <w:spacing w:val="35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rPr>
          <w:spacing w:val="-4"/>
        </w:rPr>
        <w:t>days.</w:t>
      </w:r>
    </w:p>
    <w:p w:rsidR="00742E47" w:rsidRDefault="00000000" w14:paraId="32548BC4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before="14" w:line="268" w:lineRule="auto"/>
        <w:ind w:right="421"/>
      </w:pPr>
      <w:r>
        <w:t>Failure to</w:t>
      </w:r>
      <w:r>
        <w:rPr>
          <w:spacing w:val="28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SLAs</w:t>
      </w:r>
      <w:r>
        <w:rPr>
          <w:spacing w:val="2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penalty of</w:t>
      </w:r>
      <w:r>
        <w:rPr>
          <w:spacing w:val="18"/>
        </w:rPr>
        <w:t xml:space="preserve"> </w:t>
      </w:r>
      <w:r>
        <w:t>1% of</w:t>
      </w:r>
      <w:r>
        <w:rPr>
          <w:spacing w:val="18"/>
        </w:rPr>
        <w:t xml:space="preserve"> </w:t>
      </w:r>
      <w:r>
        <w:t>the milestone fee</w:t>
      </w:r>
      <w:r>
        <w:rPr>
          <w:spacing w:val="-12"/>
        </w:rPr>
        <w:t xml:space="preserve"> </w:t>
      </w:r>
      <w:r>
        <w:t xml:space="preserve">per day, up to a cap of </w:t>
      </w:r>
      <w:r>
        <w:rPr>
          <w:spacing w:val="-4"/>
        </w:rPr>
        <w:t>10%.</w:t>
      </w:r>
    </w:p>
    <w:p w:rsidR="00742E47" w:rsidRDefault="00742E47" w14:paraId="7082BA23" w14:textId="77777777">
      <w:pPr>
        <w:pStyle w:val="BodyText"/>
        <w:spacing w:before="10"/>
        <w:rPr>
          <w:sz w:val="24"/>
        </w:rPr>
      </w:pPr>
    </w:p>
    <w:p w:rsidR="00742E47" w:rsidRDefault="00000000" w14:paraId="622BCC0C" w14:textId="77777777">
      <w:pPr>
        <w:pStyle w:val="Heading2"/>
        <w:numPr>
          <w:ilvl w:val="2"/>
          <w:numId w:val="2"/>
        </w:numPr>
        <w:tabs>
          <w:tab w:val="left" w:pos="1924"/>
        </w:tabs>
        <w:ind w:left="1923"/>
        <w:jc w:val="both"/>
        <w:rPr>
          <w:b w:val="0"/>
        </w:rPr>
      </w:pPr>
      <w:r>
        <w:t>P0</w:t>
      </w:r>
      <w:r>
        <w:rPr>
          <w:spacing w:val="25"/>
        </w:rPr>
        <w:t xml:space="preserve"> </w:t>
      </w:r>
      <w:r>
        <w:t>(Priority</w:t>
      </w:r>
      <w:r>
        <w:rPr>
          <w:spacing w:val="25"/>
        </w:rPr>
        <w:t xml:space="preserve"> </w:t>
      </w:r>
      <w:r>
        <w:t>0)</w:t>
      </w:r>
      <w:r>
        <w:rPr>
          <w:spacing w:val="20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Critical</w:t>
      </w:r>
      <w:r>
        <w:rPr>
          <w:spacing w:val="13"/>
        </w:rPr>
        <w:t xml:space="preserve"> </w:t>
      </w:r>
      <w:r>
        <w:rPr>
          <w:spacing w:val="-2"/>
        </w:rPr>
        <w:t>Bugs</w:t>
      </w:r>
      <w:r>
        <w:rPr>
          <w:b w:val="0"/>
          <w:spacing w:val="-2"/>
        </w:rPr>
        <w:t>:</w:t>
      </w:r>
    </w:p>
    <w:p w:rsidR="00742E47" w:rsidRDefault="00000000" w14:paraId="453FC199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before="14" w:line="271" w:lineRule="auto"/>
        <w:ind w:right="382"/>
        <w:jc w:val="both"/>
      </w:pPr>
      <w:r>
        <w:rPr>
          <w:b/>
        </w:rPr>
        <w:t>Description</w:t>
      </w:r>
      <w:r>
        <w:t>:</w:t>
      </w:r>
      <w:r>
        <w:rPr>
          <w:spacing w:val="-6"/>
        </w:rPr>
        <w:t xml:space="preserve"> </w:t>
      </w:r>
      <w:r>
        <w:t>Issues that</w:t>
      </w:r>
      <w:r>
        <w:rPr>
          <w:spacing w:val="-4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 severe impact</w:t>
      </w:r>
      <w:r>
        <w:rPr>
          <w:spacing w:val="-4"/>
        </w:rPr>
        <w:t xml:space="preserve"> </w:t>
      </w:r>
      <w:r>
        <w:t>on the</w:t>
      </w:r>
      <w:r>
        <w:rPr>
          <w:spacing w:val="-12"/>
        </w:rPr>
        <w:t xml:space="preserve"> </w:t>
      </w:r>
      <w:r>
        <w:t>software’s</w:t>
      </w:r>
      <w:r>
        <w:rPr>
          <w:spacing w:val="-14"/>
        </w:rPr>
        <w:t xml:space="preserve"> </w:t>
      </w:r>
      <w:r>
        <w:t>functionality or cause a</w:t>
      </w:r>
      <w:r>
        <w:rPr>
          <w:spacing w:val="-1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outage.</w:t>
      </w:r>
      <w:r>
        <w:rPr>
          <w:spacing w:val="-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high-priority</w:t>
      </w:r>
      <w:r>
        <w:rPr>
          <w:spacing w:val="-14"/>
        </w:rPr>
        <w:t xml:space="preserve"> </w:t>
      </w:r>
      <w:r>
        <w:t>and need to be</w:t>
      </w:r>
      <w:r>
        <w:rPr>
          <w:spacing w:val="-3"/>
        </w:rPr>
        <w:t xml:space="preserve"> </w:t>
      </w:r>
      <w:r>
        <w:t>fixed</w:t>
      </w:r>
      <w:r>
        <w:rPr>
          <w:spacing w:val="-14"/>
        </w:rPr>
        <w:t xml:space="preserve"> </w:t>
      </w:r>
      <w:r>
        <w:t>immediately</w:t>
      </w:r>
      <w:r>
        <w:rPr>
          <w:spacing w:val="-14"/>
        </w:rPr>
        <w:t xml:space="preserve"> </w:t>
      </w:r>
      <w:r>
        <w:t>to restore normal operations.</w:t>
      </w:r>
    </w:p>
    <w:p w:rsidR="00742E47" w:rsidRDefault="00000000" w14:paraId="39F2F13C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line="236" w:lineRule="exact"/>
        <w:ind w:hanging="362"/>
        <w:jc w:val="both"/>
      </w:pPr>
      <w:r>
        <w:rPr>
          <w:b/>
        </w:rPr>
        <w:t>Response</w:t>
      </w:r>
      <w:r>
        <w:t>:</w:t>
      </w:r>
      <w:r>
        <w:rPr>
          <w:spacing w:val="14"/>
        </w:rPr>
        <w:t xml:space="preserve"> </w:t>
      </w:r>
      <w:r>
        <w:t>Within</w:t>
      </w:r>
      <w:r>
        <w:rPr>
          <w:spacing w:val="26"/>
        </w:rPr>
        <w:t xml:space="preserve"> </w:t>
      </w:r>
      <w:r>
        <w:t>4</w:t>
      </w:r>
      <w:r>
        <w:rPr>
          <w:spacing w:val="27"/>
        </w:rPr>
        <w:t xml:space="preserve"> </w:t>
      </w:r>
      <w:r>
        <w:rPr>
          <w:spacing w:val="-2"/>
        </w:rPr>
        <w:t>hours.</w:t>
      </w:r>
    </w:p>
    <w:p w:rsidR="00742E47" w:rsidRDefault="00000000" w14:paraId="381D5ECB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before="32"/>
        <w:ind w:hanging="362"/>
        <w:jc w:val="both"/>
      </w:pPr>
      <w:r>
        <w:rPr>
          <w:b/>
        </w:rPr>
        <w:t>Resolution</w:t>
      </w:r>
      <w:r>
        <w:t>:</w:t>
      </w:r>
      <w:r>
        <w:rPr>
          <w:spacing w:val="13"/>
        </w:rPr>
        <w:t xml:space="preserve"> </w:t>
      </w:r>
      <w:r>
        <w:t>Within</w:t>
      </w:r>
      <w:r>
        <w:rPr>
          <w:spacing w:val="26"/>
        </w:rPr>
        <w:t xml:space="preserve"> </w:t>
      </w:r>
      <w:r>
        <w:t>4</w:t>
      </w:r>
      <w:r>
        <w:rPr>
          <w:spacing w:val="25"/>
        </w:rPr>
        <w:t xml:space="preserve"> </w:t>
      </w:r>
      <w:r>
        <w:rPr>
          <w:spacing w:val="-2"/>
        </w:rPr>
        <w:t>hours.</w:t>
      </w:r>
    </w:p>
    <w:p w:rsidR="00742E47" w:rsidRDefault="00742E47" w14:paraId="59CA5CF9" w14:textId="77777777">
      <w:pPr>
        <w:pStyle w:val="BodyText"/>
        <w:spacing w:before="7"/>
        <w:rPr>
          <w:sz w:val="27"/>
        </w:rPr>
      </w:pPr>
    </w:p>
    <w:p w:rsidR="00742E47" w:rsidRDefault="00000000" w14:paraId="435DA462" w14:textId="77777777">
      <w:pPr>
        <w:pStyle w:val="Heading2"/>
        <w:numPr>
          <w:ilvl w:val="2"/>
          <w:numId w:val="2"/>
        </w:numPr>
        <w:tabs>
          <w:tab w:val="left" w:pos="1924"/>
        </w:tabs>
        <w:ind w:left="1923"/>
        <w:jc w:val="both"/>
        <w:rPr>
          <w:b w:val="0"/>
        </w:rPr>
      </w:pPr>
      <w:r>
        <w:t>P1</w:t>
      </w:r>
      <w:r>
        <w:rPr>
          <w:spacing w:val="25"/>
        </w:rPr>
        <w:t xml:space="preserve"> </w:t>
      </w:r>
      <w:r>
        <w:t>(Priority</w:t>
      </w:r>
      <w:r>
        <w:rPr>
          <w:spacing w:val="25"/>
        </w:rPr>
        <w:t xml:space="preserve"> </w:t>
      </w:r>
      <w:r>
        <w:t>1)</w:t>
      </w:r>
      <w:r>
        <w:rPr>
          <w:spacing w:val="20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Critical</w:t>
      </w:r>
      <w:r>
        <w:rPr>
          <w:spacing w:val="13"/>
        </w:rPr>
        <w:t xml:space="preserve"> </w:t>
      </w:r>
      <w:r>
        <w:rPr>
          <w:spacing w:val="-2"/>
        </w:rPr>
        <w:t>Bugs</w:t>
      </w:r>
      <w:r>
        <w:rPr>
          <w:b w:val="0"/>
          <w:spacing w:val="-2"/>
        </w:rPr>
        <w:t>:</w:t>
      </w:r>
    </w:p>
    <w:p w:rsidR="00742E47" w:rsidRDefault="00000000" w14:paraId="7A781AF7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before="14" w:line="271" w:lineRule="auto"/>
        <w:ind w:right="387"/>
        <w:jc w:val="both"/>
      </w:pPr>
      <w:r>
        <w:rPr>
          <w:b/>
        </w:rPr>
        <w:t>Description</w:t>
      </w:r>
      <w:r>
        <w:t>:</w:t>
      </w:r>
      <w:r>
        <w:rPr>
          <w:spacing w:val="-14"/>
        </w:rPr>
        <w:t xml:space="preserve"> </w:t>
      </w:r>
      <w:r>
        <w:t>Major</w:t>
      </w:r>
      <w:r>
        <w:rPr>
          <w:spacing w:val="-14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affect</w:t>
      </w:r>
      <w:r>
        <w:rPr>
          <w:spacing w:val="-14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parts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system. These might not cause a full outage but still significantly impact the system's core </w:t>
      </w:r>
      <w:r>
        <w:rPr>
          <w:spacing w:val="-2"/>
        </w:rPr>
        <w:t>functionality.</w:t>
      </w:r>
    </w:p>
    <w:p w:rsidR="00742E47" w:rsidRDefault="00000000" w14:paraId="6CAF6DFD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line="251" w:lineRule="exact"/>
        <w:ind w:hanging="362"/>
        <w:jc w:val="both"/>
      </w:pPr>
      <w:r>
        <w:rPr>
          <w:b/>
        </w:rPr>
        <w:t>Response</w:t>
      </w:r>
      <w:r>
        <w:t>:</w:t>
      </w:r>
      <w:r>
        <w:rPr>
          <w:spacing w:val="14"/>
        </w:rPr>
        <w:t xml:space="preserve"> </w:t>
      </w:r>
      <w:r>
        <w:t>Within</w:t>
      </w:r>
      <w:r>
        <w:rPr>
          <w:spacing w:val="26"/>
        </w:rPr>
        <w:t xml:space="preserve"> </w:t>
      </w:r>
      <w:r>
        <w:t>4</w:t>
      </w:r>
      <w:r>
        <w:rPr>
          <w:spacing w:val="27"/>
        </w:rPr>
        <w:t xml:space="preserve"> </w:t>
      </w:r>
      <w:r>
        <w:rPr>
          <w:spacing w:val="-2"/>
        </w:rPr>
        <w:t>hours.</w:t>
      </w:r>
    </w:p>
    <w:p w:rsidR="00742E47" w:rsidRDefault="00000000" w14:paraId="211B7148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before="32"/>
        <w:ind w:hanging="362"/>
        <w:jc w:val="both"/>
      </w:pPr>
      <w:r>
        <w:rPr>
          <w:b/>
        </w:rPr>
        <w:t>Resolution</w:t>
      </w:r>
      <w:r>
        <w:t>:</w:t>
      </w:r>
      <w:r>
        <w:rPr>
          <w:spacing w:val="16"/>
        </w:rPr>
        <w:t xml:space="preserve"> </w:t>
      </w:r>
      <w:r>
        <w:t>Within</w:t>
      </w:r>
      <w:r>
        <w:rPr>
          <w:spacing w:val="28"/>
        </w:rPr>
        <w:t xml:space="preserve"> </w:t>
      </w:r>
      <w:r>
        <w:t>24</w:t>
      </w:r>
      <w:r>
        <w:rPr>
          <w:spacing w:val="31"/>
        </w:rPr>
        <w:t xml:space="preserve"> </w:t>
      </w:r>
      <w:r>
        <w:rPr>
          <w:spacing w:val="-2"/>
        </w:rPr>
        <w:t>hours.</w:t>
      </w:r>
    </w:p>
    <w:p w:rsidR="00742E47" w:rsidRDefault="00742E47" w14:paraId="34D5A010" w14:textId="77777777">
      <w:pPr>
        <w:pStyle w:val="BodyText"/>
        <w:spacing w:before="7"/>
        <w:rPr>
          <w:sz w:val="27"/>
        </w:rPr>
      </w:pPr>
    </w:p>
    <w:p w:rsidR="00742E47" w:rsidRDefault="00000000" w14:paraId="026A558A" w14:textId="77777777">
      <w:pPr>
        <w:pStyle w:val="Heading2"/>
        <w:numPr>
          <w:ilvl w:val="2"/>
          <w:numId w:val="2"/>
        </w:numPr>
        <w:tabs>
          <w:tab w:val="left" w:pos="1924"/>
        </w:tabs>
        <w:ind w:left="1923"/>
        <w:jc w:val="both"/>
        <w:rPr>
          <w:b w:val="0"/>
        </w:rPr>
      </w:pPr>
      <w:r>
        <w:t>P2</w:t>
      </w:r>
      <w:r>
        <w:rPr>
          <w:spacing w:val="24"/>
        </w:rPr>
        <w:t xml:space="preserve"> </w:t>
      </w:r>
      <w:r>
        <w:t>(Priority</w:t>
      </w:r>
      <w:r>
        <w:rPr>
          <w:spacing w:val="25"/>
        </w:rPr>
        <w:t xml:space="preserve"> </w:t>
      </w:r>
      <w:r>
        <w:t>2)</w:t>
      </w:r>
      <w:r>
        <w:rPr>
          <w:spacing w:val="20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Major</w:t>
      </w:r>
      <w:r>
        <w:rPr>
          <w:spacing w:val="21"/>
        </w:rPr>
        <w:t xml:space="preserve"> </w:t>
      </w:r>
      <w:r>
        <w:rPr>
          <w:spacing w:val="-2"/>
        </w:rPr>
        <w:t>Bugs</w:t>
      </w:r>
      <w:r>
        <w:rPr>
          <w:b w:val="0"/>
          <w:spacing w:val="-2"/>
        </w:rPr>
        <w:t>:</w:t>
      </w:r>
    </w:p>
    <w:p w:rsidR="00742E47" w:rsidRDefault="00000000" w14:paraId="44604CCD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before="14" w:line="271" w:lineRule="auto"/>
        <w:ind w:right="397"/>
        <w:jc w:val="both"/>
      </w:pPr>
      <w:r>
        <w:rPr>
          <w:b/>
        </w:rPr>
        <w:t>Description</w:t>
      </w:r>
      <w:r>
        <w:t>: Significant issues that affect the software's functionality but have workarounds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 system.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should be</w:t>
      </w:r>
      <w:r>
        <w:rPr>
          <w:spacing w:val="-14"/>
        </w:rPr>
        <w:t xml:space="preserve"> </w:t>
      </w:r>
      <w:r>
        <w:t>addressed</w:t>
      </w:r>
      <w:r>
        <w:rPr>
          <w:spacing w:val="-11"/>
        </w:rPr>
        <w:t xml:space="preserve"> </w:t>
      </w:r>
      <w:r>
        <w:t>soon but</w:t>
      </w:r>
      <w:r>
        <w:rPr>
          <w:spacing w:val="-6"/>
        </w:rPr>
        <w:t xml:space="preserve"> </w:t>
      </w:r>
      <w:r>
        <w:t>not as urgently as P0/P1.</w:t>
      </w:r>
    </w:p>
    <w:p w:rsidR="00742E47" w:rsidRDefault="00000000" w14:paraId="3D6F1AC2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line="236" w:lineRule="exact"/>
        <w:ind w:hanging="362"/>
        <w:jc w:val="both"/>
      </w:pPr>
      <w:r>
        <w:rPr>
          <w:b/>
        </w:rPr>
        <w:t>Response</w:t>
      </w:r>
      <w:r>
        <w:t>:</w:t>
      </w:r>
      <w:r>
        <w:rPr>
          <w:spacing w:val="17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24</w:t>
      </w:r>
      <w:r>
        <w:rPr>
          <w:spacing w:val="30"/>
        </w:rPr>
        <w:t xml:space="preserve"> </w:t>
      </w:r>
      <w:r>
        <w:rPr>
          <w:spacing w:val="-2"/>
        </w:rPr>
        <w:t>hours.</w:t>
      </w:r>
    </w:p>
    <w:p w:rsidR="00742E47" w:rsidRDefault="00000000" w14:paraId="6A625D7D" w14:textId="77777777">
      <w:pPr>
        <w:pStyle w:val="ListParagraph"/>
        <w:numPr>
          <w:ilvl w:val="3"/>
          <w:numId w:val="2"/>
        </w:numPr>
        <w:tabs>
          <w:tab w:val="left" w:pos="2645"/>
        </w:tabs>
        <w:spacing w:before="32"/>
        <w:ind w:hanging="362"/>
        <w:jc w:val="both"/>
      </w:pPr>
      <w:r>
        <w:rPr>
          <w:b/>
        </w:rPr>
        <w:t>Resolution</w:t>
      </w:r>
      <w:r>
        <w:t>:</w:t>
      </w:r>
      <w:r>
        <w:rPr>
          <w:spacing w:val="19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business</w:t>
      </w:r>
      <w:r>
        <w:rPr>
          <w:spacing w:val="26"/>
        </w:rPr>
        <w:t xml:space="preserve"> </w:t>
      </w:r>
      <w:r>
        <w:rPr>
          <w:spacing w:val="-4"/>
        </w:rPr>
        <w:t>days.</w:t>
      </w:r>
    </w:p>
    <w:p w:rsidR="00742E47" w:rsidRDefault="00742E47" w14:paraId="5AA97C85" w14:textId="77777777">
      <w:pPr>
        <w:pStyle w:val="BodyText"/>
        <w:spacing w:before="7"/>
        <w:rPr>
          <w:sz w:val="27"/>
        </w:rPr>
      </w:pPr>
    </w:p>
    <w:p w:rsidR="00742E47" w:rsidRDefault="00000000" w14:paraId="331ADAAD" w14:textId="77777777">
      <w:pPr>
        <w:pStyle w:val="Heading2"/>
        <w:numPr>
          <w:ilvl w:val="2"/>
          <w:numId w:val="2"/>
        </w:numPr>
        <w:tabs>
          <w:tab w:val="left" w:pos="1924"/>
        </w:tabs>
        <w:ind w:left="1923"/>
        <w:rPr>
          <w:b w:val="0"/>
        </w:rPr>
      </w:pPr>
      <w:r>
        <w:t>P3</w:t>
      </w:r>
      <w:r>
        <w:rPr>
          <w:spacing w:val="21"/>
        </w:rPr>
        <w:t xml:space="preserve"> </w:t>
      </w:r>
      <w:r>
        <w:t>(Priority</w:t>
      </w:r>
      <w:r>
        <w:rPr>
          <w:spacing w:val="21"/>
        </w:rPr>
        <w:t xml:space="preserve"> </w:t>
      </w:r>
      <w:r>
        <w:t>3)</w:t>
      </w:r>
      <w:r>
        <w:rPr>
          <w:spacing w:val="17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Minor</w:t>
      </w:r>
      <w:r>
        <w:rPr>
          <w:spacing w:val="18"/>
        </w:rPr>
        <w:t xml:space="preserve"> </w:t>
      </w:r>
      <w:r>
        <w:rPr>
          <w:spacing w:val="-2"/>
        </w:rPr>
        <w:t>Issues</w:t>
      </w:r>
      <w:r>
        <w:rPr>
          <w:b w:val="0"/>
          <w:spacing w:val="-2"/>
        </w:rPr>
        <w:t>:</w:t>
      </w:r>
    </w:p>
    <w:p w:rsidR="00742E47" w:rsidRDefault="00000000" w14:paraId="2843E8F4" w14:textId="77777777">
      <w:pPr>
        <w:pStyle w:val="ListParagraph"/>
        <w:numPr>
          <w:ilvl w:val="3"/>
          <w:numId w:val="2"/>
        </w:numPr>
        <w:tabs>
          <w:tab w:val="left" w:pos="2644"/>
          <w:tab w:val="left" w:pos="2645"/>
        </w:tabs>
        <w:spacing w:before="14" w:line="271" w:lineRule="auto"/>
        <w:ind w:right="369"/>
      </w:pPr>
      <w:r>
        <w:rPr>
          <w:b/>
        </w:rPr>
        <w:t>Description</w:t>
      </w:r>
      <w:r>
        <w:t>: Less</w:t>
      </w:r>
      <w:r>
        <w:rPr>
          <w:spacing w:val="40"/>
        </w:rPr>
        <w:t xml:space="preserve"> </w:t>
      </w:r>
      <w:r>
        <w:t>critical</w:t>
      </w:r>
      <w:r>
        <w:rPr>
          <w:spacing w:val="39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small</w:t>
      </w:r>
      <w:r>
        <w:rPr>
          <w:spacing w:val="40"/>
        </w:rPr>
        <w:t xml:space="preserve"> </w:t>
      </w:r>
      <w:r>
        <w:t>bugs,</w:t>
      </w:r>
      <w:r>
        <w:rPr>
          <w:spacing w:val="40"/>
        </w:rPr>
        <w:t xml:space="preserve"> </w:t>
      </w:r>
      <w:r>
        <w:t>cosmetic</w:t>
      </w:r>
      <w:r>
        <w:rPr>
          <w:spacing w:val="29"/>
        </w:rPr>
        <w:t xml:space="preserve"> </w:t>
      </w:r>
      <w:r>
        <w:t>problems,</w:t>
      </w:r>
      <w:r>
        <w:rPr>
          <w:spacing w:val="27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low- priority</w:t>
      </w:r>
      <w:r>
        <w:rPr>
          <w:spacing w:val="40"/>
        </w:rPr>
        <w:t xml:space="preserve"> </w:t>
      </w:r>
      <w:r>
        <w:t>enhancements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don’t</w:t>
      </w:r>
      <w:r>
        <w:rPr>
          <w:spacing w:val="40"/>
        </w:rPr>
        <w:t xml:space="preserve"> </w:t>
      </w:r>
      <w:r>
        <w:t>affect</w:t>
      </w:r>
      <w:r>
        <w:rPr>
          <w:spacing w:val="40"/>
        </w:rPr>
        <w:t xml:space="preserve"> </w:t>
      </w:r>
      <w:r>
        <w:t>core</w:t>
      </w:r>
      <w:r>
        <w:rPr>
          <w:spacing w:val="40"/>
        </w:rPr>
        <w:t xml:space="preserve"> </w:t>
      </w:r>
      <w:r>
        <w:t>functionality.</w:t>
      </w:r>
    </w:p>
    <w:p w:rsidR="00742E47" w:rsidRDefault="00000000" w14:paraId="504CA4C4" w14:textId="77777777">
      <w:pPr>
        <w:pStyle w:val="ListParagraph"/>
        <w:numPr>
          <w:ilvl w:val="3"/>
          <w:numId w:val="2"/>
        </w:numPr>
        <w:tabs>
          <w:tab w:val="left" w:pos="2644"/>
          <w:tab w:val="left" w:pos="2645"/>
        </w:tabs>
        <w:spacing w:line="271" w:lineRule="auto"/>
        <w:ind w:right="409"/>
      </w:pPr>
      <w:r>
        <w:rPr>
          <w:b/>
        </w:rPr>
        <w:t>Response</w:t>
      </w:r>
      <w:r>
        <w:t>: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require</w:t>
      </w:r>
      <w:r>
        <w:rPr>
          <w:spacing w:val="38"/>
        </w:rPr>
        <w:t xml:space="preserve"> </w:t>
      </w:r>
      <w:r>
        <w:t>an</w:t>
      </w:r>
      <w:r>
        <w:rPr>
          <w:spacing w:val="78"/>
        </w:rPr>
        <w:t xml:space="preserve"> </w:t>
      </w:r>
      <w:r>
        <w:t>immediate</w:t>
      </w:r>
      <w:r>
        <w:rPr>
          <w:spacing w:val="38"/>
        </w:rPr>
        <w:t xml:space="preserve"> </w:t>
      </w:r>
      <w:r>
        <w:t>response</w:t>
      </w:r>
      <w:r>
        <w:rPr>
          <w:spacing w:val="38"/>
        </w:rPr>
        <w:t xml:space="preserve"> </w:t>
      </w:r>
      <w:r>
        <w:t>time,</w:t>
      </w:r>
      <w:r>
        <w:rPr>
          <w:spacing w:val="40"/>
        </w:rPr>
        <w:t xml:space="preserve"> </w:t>
      </w:r>
      <w:r>
        <w:t>as</w:t>
      </w:r>
      <w:r>
        <w:rPr>
          <w:spacing w:val="72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are</w:t>
      </w:r>
      <w:r>
        <w:rPr>
          <w:spacing w:val="74"/>
        </w:rPr>
        <w:t xml:space="preserve"> </w:t>
      </w:r>
      <w:r>
        <w:t>typically addressed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regular</w:t>
      </w:r>
      <w:r>
        <w:rPr>
          <w:spacing w:val="40"/>
        </w:rPr>
        <w:t xml:space="preserve"> </w:t>
      </w:r>
      <w:r>
        <w:t>maintenance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updates.</w:t>
      </w:r>
    </w:p>
    <w:p w:rsidR="00742E47" w:rsidRDefault="00000000" w14:paraId="2759E206" w14:textId="77777777">
      <w:pPr>
        <w:pStyle w:val="ListParagraph"/>
        <w:numPr>
          <w:ilvl w:val="3"/>
          <w:numId w:val="2"/>
        </w:numPr>
        <w:tabs>
          <w:tab w:val="left" w:pos="2644"/>
          <w:tab w:val="left" w:pos="2645"/>
        </w:tabs>
        <w:spacing w:line="252" w:lineRule="exact"/>
        <w:ind w:hanging="362"/>
      </w:pPr>
      <w:r>
        <w:rPr>
          <w:b/>
        </w:rPr>
        <w:t>Resolution</w:t>
      </w:r>
      <w:r>
        <w:t>:</w:t>
      </w:r>
      <w:r>
        <w:rPr>
          <w:spacing w:val="22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10</w:t>
      </w:r>
      <w:r>
        <w:rPr>
          <w:spacing w:val="36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rPr>
          <w:spacing w:val="-4"/>
        </w:rPr>
        <w:t>days.</w:t>
      </w:r>
    </w:p>
    <w:p w:rsidR="00742E47" w:rsidRDefault="00742E47" w14:paraId="3E40CC75" w14:textId="77777777">
      <w:pPr>
        <w:pStyle w:val="BodyText"/>
        <w:rPr>
          <w:sz w:val="24"/>
        </w:rPr>
      </w:pPr>
    </w:p>
    <w:p w:rsidR="00742E47" w:rsidRDefault="00742E47" w14:paraId="56F07AE5" w14:textId="77777777">
      <w:pPr>
        <w:pStyle w:val="BodyText"/>
        <w:rPr>
          <w:sz w:val="24"/>
        </w:rPr>
      </w:pPr>
    </w:p>
    <w:p w:rsidR="00742E47" w:rsidP="52F7EC79" w:rsidRDefault="00742E47" w14:paraId="62A78D96" w14:textId="77777777">
      <w:pPr>
        <w:pStyle w:val="BodyText"/>
        <w:spacing w:before="1"/>
        <w:rPr>
          <w:del w:author="Vengat K" w:date="2024-12-18T06:34:12.734Z" w16du:dateUtc="2024-12-18T06:34:12.734Z" w:id="1854260767"/>
          <w:sz w:val="29"/>
          <w:szCs w:val="29"/>
        </w:rPr>
      </w:pPr>
    </w:p>
    <w:p w:rsidR="00742E47" w:rsidRDefault="00000000" w14:paraId="50EFB0FF" w14:textId="77777777">
      <w:pPr>
        <w:pStyle w:val="Heading2"/>
        <w:numPr>
          <w:ilvl w:val="0"/>
          <w:numId w:val="2"/>
        </w:numPr>
        <w:tabs>
          <w:tab w:val="left" w:pos="1083"/>
        </w:tabs>
        <w:spacing w:before="1"/>
        <w:ind w:left="1082" w:hanging="242"/>
      </w:pPr>
      <w:r>
        <w:t>Ownership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2"/>
        </w:rPr>
        <w:t>Frameworks</w:t>
      </w:r>
    </w:p>
    <w:p w:rsidR="00742E47" w:rsidRDefault="00742E47" w14:paraId="166609FF" w14:textId="77777777">
      <w:pPr>
        <w:pStyle w:val="BodyText"/>
        <w:spacing w:before="6"/>
        <w:rPr>
          <w:b/>
          <w:sz w:val="27"/>
        </w:rPr>
      </w:pPr>
    </w:p>
    <w:p w:rsidR="00742E47" w:rsidRDefault="00000000" w14:paraId="639A2991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line="268" w:lineRule="auto"/>
        <w:ind w:right="404"/>
      </w:pPr>
      <w:r>
        <w:t>The</w:t>
      </w:r>
      <w:r>
        <w:rPr>
          <w:spacing w:val="80"/>
        </w:rPr>
        <w:t xml:space="preserve"> </w:t>
      </w:r>
      <w:r>
        <w:t>Vendor</w:t>
      </w:r>
      <w:r>
        <w:rPr>
          <w:spacing w:val="40"/>
        </w:rPr>
        <w:t xml:space="preserve"> </w:t>
      </w:r>
      <w:r>
        <w:t>retains</w:t>
      </w:r>
      <w:r>
        <w:rPr>
          <w:spacing w:val="67"/>
        </w:rPr>
        <w:t xml:space="preserve"> </w:t>
      </w:r>
      <w:r>
        <w:t>ownership</w:t>
      </w:r>
      <w:r>
        <w:rPr>
          <w:spacing w:val="40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any</w:t>
      </w:r>
      <w:r>
        <w:rPr>
          <w:spacing w:val="80"/>
        </w:rPr>
        <w:t xml:space="preserve"> </w:t>
      </w:r>
      <w:r>
        <w:t>pre-existing</w:t>
      </w:r>
      <w:r>
        <w:rPr>
          <w:spacing w:val="40"/>
        </w:rPr>
        <w:t xml:space="preserve"> </w:t>
      </w:r>
      <w:r>
        <w:t>tools,</w:t>
      </w:r>
      <w:r>
        <w:rPr>
          <w:spacing w:val="40"/>
        </w:rPr>
        <w:t xml:space="preserve"> </w:t>
      </w:r>
      <w:r>
        <w:t>libraries,</w:t>
      </w:r>
      <w:r>
        <w:rPr>
          <w:spacing w:val="4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frameworks</w:t>
      </w:r>
      <w:r>
        <w:rPr>
          <w:spacing w:val="40"/>
        </w:rPr>
        <w:t xml:space="preserve"> </w:t>
      </w:r>
      <w:r>
        <w:t>used</w:t>
      </w:r>
      <w:r>
        <w:rPr>
          <w:spacing w:val="65"/>
        </w:rPr>
        <w:t xml:space="preserve"> </w:t>
      </w:r>
      <w:r>
        <w:t>in development,</w:t>
      </w:r>
      <w:r>
        <w:rPr>
          <w:spacing w:val="40"/>
        </w:rPr>
        <w:t xml:space="preserve"> </w:t>
      </w:r>
      <w:r>
        <w:t>provided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disclosed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advance.</w:t>
      </w:r>
    </w:p>
    <w:p w:rsidR="00742E47" w:rsidRDefault="00742E47" w14:paraId="2C3986C7" w14:textId="77777777">
      <w:pPr>
        <w:spacing w:line="268" w:lineRule="auto"/>
        <w:sectPr w:rsidR="00742E47">
          <w:pgSz w:w="12240" w:h="15840" w:orient="portrait"/>
          <w:pgMar w:top="1820" w:right="680" w:bottom="280" w:left="960" w:header="720" w:footer="720" w:gutter="0"/>
          <w:cols w:space="720"/>
        </w:sectPr>
      </w:pPr>
    </w:p>
    <w:p w:rsidR="00742E47" w:rsidRDefault="00000000" w14:paraId="35F457BC" w14:textId="77777777">
      <w:pPr>
        <w:pStyle w:val="ListParagraph"/>
        <w:numPr>
          <w:ilvl w:val="1"/>
          <w:numId w:val="2"/>
        </w:numPr>
        <w:tabs>
          <w:tab w:val="left" w:pos="1562"/>
          <w:tab w:val="left" w:pos="1563"/>
        </w:tabs>
        <w:spacing w:before="85" w:line="268" w:lineRule="auto"/>
        <w:ind w:right="401"/>
      </w:pPr>
      <w:r>
        <w:lastRenderedPageBreak/>
        <w:t>The</w:t>
      </w:r>
      <w:r>
        <w:rPr>
          <w:spacing w:val="40"/>
        </w:rPr>
        <w:t xml:space="preserve"> </w:t>
      </w:r>
      <w:r>
        <w:t>Company shall</w:t>
      </w:r>
      <w:r>
        <w:rPr>
          <w:spacing w:val="36"/>
        </w:rPr>
        <w:t xml:space="preserve"> </w:t>
      </w:r>
      <w:r>
        <w:t>receive</w:t>
      </w:r>
      <w:r>
        <w:rPr>
          <w:spacing w:val="2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perpetual,</w:t>
      </w:r>
      <w:r>
        <w:rPr>
          <w:spacing w:val="25"/>
        </w:rPr>
        <w:t xml:space="preserve"> </w:t>
      </w:r>
      <w:r>
        <w:t>royalty-free</w:t>
      </w:r>
      <w:r>
        <w:rPr>
          <w:spacing w:val="26"/>
        </w:rPr>
        <w:t xml:space="preserve"> </w:t>
      </w:r>
      <w:r>
        <w:t>license</w:t>
      </w:r>
      <w:r>
        <w:rPr>
          <w:spacing w:val="2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part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-2"/>
        </w:rPr>
        <w:t>deliverables.</w:t>
      </w:r>
    </w:p>
    <w:p w:rsidR="00742E47" w:rsidRDefault="00742E47" w14:paraId="79D6A029" w14:textId="77777777">
      <w:pPr>
        <w:pStyle w:val="BodyText"/>
        <w:rPr>
          <w:sz w:val="24"/>
        </w:rPr>
      </w:pPr>
    </w:p>
    <w:p w:rsidR="00742E47" w:rsidP="52F7EC79" w:rsidRDefault="00742E47" w14:paraId="39CB2F12" w14:textId="77777777">
      <w:pPr>
        <w:pStyle w:val="BodyText"/>
        <w:rPr>
          <w:del w:author="Vengat K" w:date="2024-12-18T06:34:15.053Z" w16du:dateUtc="2024-12-18T06:34:15.053Z" w:id="239229756"/>
          <w:sz w:val="24"/>
          <w:szCs w:val="24"/>
        </w:rPr>
      </w:pPr>
    </w:p>
    <w:p w:rsidR="00742E47" w:rsidRDefault="00000000" w14:paraId="42D987DA" w14:textId="77777777">
      <w:pPr>
        <w:pStyle w:val="Heading1"/>
        <w:numPr>
          <w:ilvl w:val="0"/>
          <w:numId w:val="1"/>
        </w:numPr>
        <w:tabs>
          <w:tab w:val="left" w:pos="481"/>
        </w:tabs>
        <w:spacing w:before="200"/>
      </w:pPr>
      <w:r>
        <w:rPr>
          <w:spacing w:val="-2"/>
        </w:rPr>
        <w:t>SIGNATURES</w:t>
      </w:r>
    </w:p>
    <w:p w:rsidR="00742E47" w:rsidRDefault="00742E47" w14:paraId="2E3D8685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095E6B5F" w14:textId="77777777">
      <w:pPr>
        <w:pStyle w:val="BodyText"/>
        <w:ind w:left="841"/>
      </w:pPr>
      <w:r>
        <w:t>By</w:t>
      </w:r>
      <w:r>
        <w:rPr>
          <w:spacing w:val="24"/>
        </w:rPr>
        <w:t xml:space="preserve"> </w:t>
      </w:r>
      <w:r>
        <w:t>signing</w:t>
      </w:r>
      <w:r>
        <w:rPr>
          <w:spacing w:val="7"/>
        </w:rPr>
        <w:t xml:space="preserve"> </w:t>
      </w:r>
      <w:r>
        <w:t>below,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parties</w:t>
      </w:r>
      <w:r>
        <w:rPr>
          <w:spacing w:val="18"/>
        </w:rPr>
        <w:t xml:space="preserve"> </w:t>
      </w:r>
      <w:r>
        <w:t>agree</w:t>
      </w:r>
      <w:r>
        <w:rPr>
          <w:spacing w:val="2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2"/>
        </w:rPr>
        <w:t>Agreement.</w:t>
      </w:r>
    </w:p>
    <w:p w:rsidR="00742E47" w:rsidRDefault="00742E47" w14:paraId="0649C0D4" w14:textId="77777777">
      <w:pPr>
        <w:pStyle w:val="BodyText"/>
        <w:rPr>
          <w:sz w:val="20"/>
        </w:rPr>
      </w:pPr>
    </w:p>
    <w:p w:rsidR="00742E47" w:rsidRDefault="00742E47" w14:paraId="56774A06" w14:textId="77777777">
      <w:pPr>
        <w:pStyle w:val="BodyText"/>
        <w:rPr>
          <w:sz w:val="20"/>
        </w:rPr>
      </w:pPr>
    </w:p>
    <w:p w:rsidR="00742E47" w:rsidRDefault="00742E47" w14:paraId="395FAD2F" w14:textId="77777777">
      <w:pPr>
        <w:pStyle w:val="BodyText"/>
        <w:rPr>
          <w:sz w:val="20"/>
        </w:rPr>
      </w:pPr>
    </w:p>
    <w:p w:rsidR="00742E47" w:rsidRDefault="00742E47" w14:paraId="2683B838" w14:textId="77777777">
      <w:pPr>
        <w:pStyle w:val="BodyText"/>
        <w:spacing w:before="3"/>
        <w:rPr>
          <w:sz w:val="10"/>
        </w:rPr>
      </w:pPr>
    </w:p>
    <w:tbl>
      <w:tblPr>
        <w:tblW w:w="0" w:type="auto"/>
        <w:tblInd w:w="121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single" w:color="D9D9D9" w:sz="6" w:space="0"/>
          <w:insideV w:val="single" w:color="D9D9D9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6"/>
        <w:gridCol w:w="5181"/>
      </w:tblGrid>
      <w:tr w:rsidR="00742E47" w:rsidTr="52F7EC79" w14:paraId="0854F1C4" w14:textId="77777777">
        <w:trPr>
          <w:trHeight w:val="300"/>
        </w:trPr>
        <w:tc>
          <w:tcPr>
            <w:tcW w:w="5016" w:type="dxa"/>
            <w:tcMar/>
          </w:tcPr>
          <w:p w:rsidR="00742E47" w:rsidRDefault="00000000" w14:paraId="263F1583" w14:textId="77777777">
            <w:pPr>
              <w:pStyle w:val="TableParagraph"/>
              <w:spacing w:line="243" w:lineRule="exact"/>
              <w:ind w:left="127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Arvir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Technologies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Pvt.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</w:tc>
        <w:tc>
          <w:tcPr>
            <w:tcW w:w="5181" w:type="dxa"/>
            <w:tcBorders>
              <w:right w:val="single" w:color="D9D9D9" w:themeColor="background1" w:themeShade="D9" w:sz="8" w:space="0"/>
            </w:tcBorders>
            <w:tcMar/>
          </w:tcPr>
          <w:p w:rsidR="00742E47" w:rsidP="52F7EC79" w:rsidRDefault="00000000" w14:paraId="5D28FBE9" w14:textId="05D4D5B1">
            <w:pPr>
              <w:pStyle w:val="TableParagraph"/>
              <w:spacing w:line="243" w:lineRule="exact"/>
              <w:ind w:left="125"/>
              <w:rPr>
                <w:b w:val="1"/>
                <w:bCs w:val="1"/>
              </w:rPr>
            </w:pPr>
            <w:r w:rsidRPr="52F7EC79" w:rsidR="00000000">
              <w:rPr>
                <w:b w:val="1"/>
                <w:bCs w:val="1"/>
              </w:rPr>
              <w:t>For</w:t>
            </w:r>
            <w:r w:rsidRPr="52F7EC79" w:rsidR="00000000">
              <w:rPr>
                <w:b w:val="1"/>
                <w:bCs w:val="1"/>
                <w:spacing w:val="28"/>
              </w:rPr>
              <w:t xml:space="preserve"> </w:t>
            </w:r>
            <w:r w:rsidRPr="52F7EC79" w:rsidR="00000000">
              <w:rPr>
                <w:b w:val="1"/>
                <w:bCs w:val="1"/>
              </w:rPr>
              <w:t>SWOMB</w:t>
            </w:r>
            <w:r w:rsidRPr="52F7EC79" w:rsidR="00000000">
              <w:rPr>
                <w:b w:val="1"/>
                <w:bCs w:val="1"/>
                <w:spacing w:val="22"/>
              </w:rPr>
              <w:t xml:space="preserve"> </w:t>
            </w:r>
            <w:r w:rsidRPr="52F7EC79" w:rsidR="00000000">
              <w:rPr>
                <w:b w:val="1"/>
                <w:bCs w:val="1"/>
              </w:rPr>
              <w:t>Technologies</w:t>
            </w:r>
            <w:r w:rsidRPr="52F7EC79" w:rsidR="00000000">
              <w:rPr>
                <w:b w:val="1"/>
                <w:bCs w:val="1"/>
                <w:spacing w:val="26"/>
              </w:rPr>
              <w:t xml:space="preserve"> </w:t>
            </w:r>
            <w:ins w:author="Vengat K" w:date="2024-12-18T06:31:43.466Z" w:id="121436635">
              <w:r w:rsidRPr="52F7EC79" w:rsidR="25072A23">
                <w:rPr>
                  <w:b w:val="1"/>
                  <w:bCs w:val="1"/>
                  <w:spacing w:val="26"/>
                </w:rPr>
                <w:t xml:space="preserve">and Services </w:t>
              </w:r>
            </w:ins>
            <w:r w:rsidRPr="52F7EC79" w:rsidR="00000000">
              <w:rPr>
                <w:b w:val="1"/>
                <w:bCs w:val="1"/>
              </w:rPr>
              <w:t>Pvt.</w:t>
            </w:r>
            <w:r w:rsidRPr="52F7EC79" w:rsidR="00000000">
              <w:rPr>
                <w:b w:val="1"/>
                <w:bCs w:val="1"/>
                <w:spacing w:val="28"/>
              </w:rPr>
              <w:t xml:space="preserve"> </w:t>
            </w:r>
            <w:r w:rsidRPr="52F7EC79" w:rsidR="00000000">
              <w:rPr>
                <w:b w:val="1"/>
                <w:bCs w:val="1"/>
                <w:spacing w:val="-4"/>
              </w:rPr>
              <w:t>Ltd.</w:t>
            </w:r>
          </w:p>
        </w:tc>
      </w:tr>
      <w:tr w:rsidR="00742E47" w:rsidTr="52F7EC79" w14:paraId="1167A85D" w14:textId="77777777">
        <w:trPr>
          <w:trHeight w:val="282"/>
        </w:trPr>
        <w:tc>
          <w:tcPr>
            <w:tcW w:w="5016" w:type="dxa"/>
            <w:tcBorders>
              <w:bottom w:val="single" w:color="D9D9D9" w:themeColor="background1" w:themeShade="D9" w:sz="8" w:space="0"/>
            </w:tcBorders>
            <w:tcMar/>
          </w:tcPr>
          <w:p w:rsidR="00742E47" w:rsidRDefault="00000000" w14:paraId="3DCB90B2" w14:textId="77777777">
            <w:pPr>
              <w:pStyle w:val="TableParagraph"/>
              <w:spacing w:line="243" w:lineRule="exact"/>
              <w:ind w:left="127"/>
            </w:pPr>
            <w:r>
              <w:t>Name:</w:t>
            </w:r>
            <w:r>
              <w:rPr>
                <w:spacing w:val="15"/>
              </w:rPr>
              <w:t xml:space="preserve"> </w:t>
            </w:r>
            <w:r>
              <w:t>Harjas</w:t>
            </w:r>
            <w:r>
              <w:rPr>
                <w:spacing w:val="22"/>
              </w:rPr>
              <w:t xml:space="preserve"> </w:t>
            </w:r>
            <w:r>
              <w:t>Singh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Rattha</w:t>
            </w:r>
          </w:p>
        </w:tc>
        <w:tc>
          <w:tcPr>
            <w:tcW w:w="5181" w:type="dxa"/>
            <w:tcBorders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742E47" w:rsidRDefault="00000000" w14:paraId="457AC1BF" w14:textId="77777777">
            <w:pPr>
              <w:pStyle w:val="TableParagraph"/>
              <w:spacing w:line="243" w:lineRule="exact"/>
              <w:ind w:left="125"/>
            </w:pPr>
            <w:r>
              <w:t>Name:</w:t>
            </w:r>
            <w:r>
              <w:rPr>
                <w:spacing w:val="42"/>
              </w:rPr>
              <w:t xml:space="preserve"> </w:t>
            </w:r>
            <w:r>
              <w:t>Rajanandini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</w:rPr>
              <w:t>Venkataraman</w:t>
            </w:r>
          </w:p>
        </w:tc>
      </w:tr>
      <w:tr w:rsidR="00742E47" w:rsidTr="52F7EC79" w14:paraId="42824BCD" w14:textId="77777777">
        <w:trPr>
          <w:trHeight w:val="297"/>
        </w:trPr>
        <w:tc>
          <w:tcPr>
            <w:tcW w:w="5016" w:type="dxa"/>
            <w:tcBorders>
              <w:top w:val="single" w:color="D9D9D9" w:themeColor="background1" w:themeShade="D9" w:sz="8" w:space="0"/>
            </w:tcBorders>
            <w:tcMar/>
          </w:tcPr>
          <w:p w:rsidR="00742E47" w:rsidRDefault="00000000" w14:paraId="50B2A172" w14:textId="77777777">
            <w:pPr>
              <w:pStyle w:val="TableParagraph"/>
              <w:spacing w:before="2"/>
              <w:ind w:left="127"/>
            </w:pPr>
            <w:r>
              <w:t>Title: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Director</w:t>
            </w:r>
          </w:p>
        </w:tc>
        <w:tc>
          <w:tcPr>
            <w:tcW w:w="5181" w:type="dxa"/>
            <w:tcBorders>
              <w:top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742E47" w:rsidRDefault="00000000" w14:paraId="6FE86BF3" w14:textId="77777777">
            <w:pPr>
              <w:pStyle w:val="TableParagraph"/>
              <w:spacing w:before="2"/>
              <w:ind w:left="125"/>
            </w:pPr>
            <w:r>
              <w:t>Title: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CEO</w:t>
            </w:r>
          </w:p>
        </w:tc>
      </w:tr>
      <w:tr w:rsidR="00742E47" w:rsidTr="52F7EC79" w14:paraId="57ACD5B5" w14:textId="77777777">
        <w:trPr>
          <w:trHeight w:val="1411"/>
        </w:trPr>
        <w:tc>
          <w:tcPr>
            <w:tcW w:w="5016" w:type="dxa"/>
            <w:tcMar/>
          </w:tcPr>
          <w:p w:rsidR="00742E47" w:rsidRDefault="00742E47" w14:paraId="1BA2E180" w14:textId="77777777">
            <w:pPr>
              <w:pStyle w:val="TableParagraph"/>
              <w:rPr>
                <w:sz w:val="24"/>
              </w:rPr>
            </w:pPr>
          </w:p>
          <w:p w:rsidR="00742E47" w:rsidRDefault="00742E47" w14:paraId="52B19FCD" w14:textId="77777777">
            <w:pPr>
              <w:pStyle w:val="TableParagraph"/>
              <w:rPr>
                <w:sz w:val="24"/>
              </w:rPr>
            </w:pPr>
          </w:p>
          <w:p w:rsidR="00742E47" w:rsidRDefault="00742E47" w14:paraId="034C4D13" w14:textId="77777777">
            <w:pPr>
              <w:pStyle w:val="TableParagraph"/>
              <w:rPr>
                <w:sz w:val="24"/>
              </w:rPr>
            </w:pPr>
          </w:p>
          <w:p w:rsidR="00742E47" w:rsidRDefault="00742E47" w14:paraId="21357DF6" w14:textId="77777777">
            <w:pPr>
              <w:pStyle w:val="TableParagraph"/>
              <w:rPr>
                <w:sz w:val="25"/>
              </w:rPr>
            </w:pPr>
          </w:p>
          <w:p w:rsidR="00742E47" w:rsidRDefault="00000000" w14:paraId="1C2E18B8" w14:textId="77777777">
            <w:pPr>
              <w:pStyle w:val="TableParagraph"/>
              <w:tabs>
                <w:tab w:val="left" w:pos="3569"/>
              </w:tabs>
              <w:spacing w:before="1"/>
              <w:ind w:left="127"/>
            </w:pPr>
            <w:r>
              <w:t xml:space="preserve">Signature: </w:t>
            </w:r>
            <w:r>
              <w:rPr>
                <w:u w:val="single"/>
              </w:rPr>
              <w:tab/>
            </w:r>
          </w:p>
        </w:tc>
        <w:tc>
          <w:tcPr>
            <w:tcW w:w="5181" w:type="dxa"/>
            <w:tcBorders>
              <w:right w:val="single" w:color="D9D9D9" w:themeColor="background1" w:themeShade="D9" w:sz="8" w:space="0"/>
            </w:tcBorders>
            <w:tcMar/>
          </w:tcPr>
          <w:p w:rsidR="00742E47" w:rsidRDefault="00742E47" w14:paraId="2F7706DD" w14:textId="77777777">
            <w:pPr>
              <w:pStyle w:val="TableParagraph"/>
              <w:rPr>
                <w:sz w:val="24"/>
              </w:rPr>
            </w:pPr>
          </w:p>
          <w:p w:rsidR="00742E47" w:rsidRDefault="00742E47" w14:paraId="044F12B9" w14:textId="77777777">
            <w:pPr>
              <w:pStyle w:val="TableParagraph"/>
              <w:rPr>
                <w:sz w:val="24"/>
              </w:rPr>
            </w:pPr>
          </w:p>
          <w:p w:rsidR="00742E47" w:rsidRDefault="00742E47" w14:paraId="688DECCA" w14:textId="77777777">
            <w:pPr>
              <w:pStyle w:val="TableParagraph"/>
              <w:rPr>
                <w:sz w:val="24"/>
              </w:rPr>
            </w:pPr>
          </w:p>
          <w:p w:rsidR="00742E47" w:rsidRDefault="00000000" w14:paraId="27C1FA52" w14:textId="77777777">
            <w:pPr>
              <w:pStyle w:val="TableParagraph"/>
              <w:tabs>
                <w:tab w:val="left" w:pos="3552"/>
              </w:tabs>
              <w:spacing w:before="152"/>
              <w:ind w:left="125"/>
            </w:pPr>
            <w:r>
              <w:t xml:space="preserve">Signature: </w:t>
            </w:r>
            <w:r>
              <w:rPr>
                <w:u w:val="single"/>
              </w:rPr>
              <w:tab/>
            </w:r>
          </w:p>
        </w:tc>
      </w:tr>
      <w:tr w:rsidR="00742E47" w:rsidTr="52F7EC79" w14:paraId="2F29595E" w14:textId="77777777">
        <w:trPr>
          <w:trHeight w:val="285"/>
        </w:trPr>
        <w:tc>
          <w:tcPr>
            <w:tcW w:w="5016" w:type="dxa"/>
            <w:tcMar/>
          </w:tcPr>
          <w:p w:rsidR="00742E47" w:rsidRDefault="00000000" w14:paraId="1C8F6A41" w14:textId="6E549949">
            <w:pPr>
              <w:pStyle w:val="TableParagraph"/>
              <w:spacing w:line="242" w:lineRule="exact"/>
              <w:ind w:left="127"/>
            </w:pPr>
            <w:r>
              <w:t>Date:</w:t>
            </w:r>
            <w:r>
              <w:rPr>
                <w:spacing w:val="28"/>
              </w:rPr>
              <w:t xml:space="preserve"> </w:t>
            </w:r>
            <w:r>
              <w:t>1</w:t>
            </w:r>
            <w:r w:rsidR="00434934">
              <w:t>8</w:t>
            </w:r>
            <w:r>
              <w:t>th</w:t>
            </w:r>
            <w:r>
              <w:rPr>
                <w:spacing w:val="43"/>
              </w:rPr>
              <w:t xml:space="preserve"> </w:t>
            </w:r>
            <w:r>
              <w:t>December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2024</w:t>
            </w:r>
          </w:p>
        </w:tc>
        <w:tc>
          <w:tcPr>
            <w:tcW w:w="5181" w:type="dxa"/>
            <w:tcBorders>
              <w:right w:val="single" w:color="D9D9D9" w:themeColor="background1" w:themeShade="D9" w:sz="8" w:space="0"/>
            </w:tcBorders>
            <w:tcMar/>
          </w:tcPr>
          <w:p w:rsidR="00742E47" w:rsidRDefault="00000000" w14:paraId="44EC0FDD" w14:textId="159420B6">
            <w:pPr>
              <w:pStyle w:val="TableParagraph"/>
              <w:spacing w:line="242" w:lineRule="exact"/>
              <w:ind w:left="125"/>
            </w:pPr>
            <w:r>
              <w:t>Date:</w:t>
            </w:r>
            <w:r>
              <w:rPr>
                <w:spacing w:val="27"/>
              </w:rPr>
              <w:t xml:space="preserve"> </w:t>
            </w:r>
            <w:r>
              <w:t>1</w:t>
            </w:r>
            <w:r w:rsidR="00434934">
              <w:t>8</w:t>
            </w:r>
            <w:r>
              <w:t>th</w:t>
            </w:r>
            <w:r>
              <w:rPr>
                <w:spacing w:val="43"/>
              </w:rPr>
              <w:t xml:space="preserve"> </w:t>
            </w:r>
            <w:r>
              <w:t>December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2024</w:t>
            </w:r>
          </w:p>
        </w:tc>
      </w:tr>
    </w:tbl>
    <w:p w:rsidR="00742E47" w:rsidRDefault="00742E47" w14:paraId="60563AF2" w14:textId="77777777">
      <w:pPr>
        <w:spacing w:line="242" w:lineRule="exact"/>
        <w:sectPr w:rsidR="00742E47">
          <w:pgSz w:w="12240" w:h="15840" w:orient="portrait"/>
          <w:pgMar w:top="1360" w:right="680" w:bottom="280" w:left="960" w:header="720" w:footer="720" w:gutter="0"/>
          <w:cols w:space="720"/>
        </w:sectPr>
      </w:pPr>
    </w:p>
    <w:p w:rsidR="00742E47" w:rsidRDefault="00000000" w14:paraId="672040E9" w14:textId="77777777">
      <w:pPr>
        <w:pStyle w:val="Heading1"/>
        <w:spacing w:before="71"/>
        <w:ind w:left="2173" w:right="2464" w:firstLine="0"/>
        <w:jc w:val="center"/>
      </w:pPr>
      <w:r>
        <w:lastRenderedPageBreak/>
        <w:t>ANNEXURE</w:t>
      </w:r>
      <w:r>
        <w:rPr>
          <w:spacing w:val="20"/>
        </w:rPr>
        <w:t xml:space="preserve"> </w:t>
      </w:r>
      <w:r>
        <w:t>A:</w:t>
      </w:r>
      <w:r>
        <w:rPr>
          <w:spacing w:val="20"/>
        </w:rPr>
        <w:t xml:space="preserve"> </w:t>
      </w:r>
      <w:r>
        <w:t>SCOPE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4"/>
        </w:rPr>
        <w:t>WORK</w:t>
      </w:r>
    </w:p>
    <w:p w:rsidR="00742E47" w:rsidRDefault="00742E47" w14:paraId="5B67132B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1C574160" w14:textId="553DA92F">
      <w:pPr>
        <w:pStyle w:val="BodyText"/>
        <w:spacing w:line="271" w:lineRule="auto"/>
        <w:ind w:left="121" w:right="369" w:hanging="29"/>
        <w:jc w:val="center"/>
      </w:pPr>
      <w:r w:rsidR="00000000">
        <w:rPr/>
        <w:t>The scope of work</w:t>
      </w:r>
      <w:r w:rsidR="00000000">
        <w:rPr>
          <w:spacing w:val="-6"/>
        </w:rPr>
        <w:t xml:space="preserve"> </w:t>
      </w:r>
      <w:r w:rsidR="00000000">
        <w:rPr/>
        <w:t>includes all tasks,</w:t>
      </w:r>
      <w:r w:rsidR="00000000">
        <w:rPr>
          <w:spacing w:val="-12"/>
        </w:rPr>
        <w:t xml:space="preserve"> </w:t>
      </w:r>
      <w:r w:rsidR="00000000">
        <w:rPr/>
        <w:t>responsibilities, and</w:t>
      </w:r>
      <w:r w:rsidR="00000000">
        <w:rPr>
          <w:spacing w:val="-6"/>
        </w:rPr>
        <w:t xml:space="preserve"> </w:t>
      </w:r>
      <w:r w:rsidR="00000000">
        <w:rPr/>
        <w:t>deliverables outlined in the attached</w:t>
      </w:r>
      <w:r w:rsidR="00000000">
        <w:rPr>
          <w:spacing w:val="-6"/>
        </w:rPr>
        <w:t xml:space="preserve"> </w:t>
      </w:r>
      <w:r w:rsidR="00000000">
        <w:rPr/>
        <w:t>Statement of Work (SOW).</w:t>
      </w:r>
      <w:r w:rsidR="00000000">
        <w:rPr>
          <w:spacing w:val="1"/>
        </w:rPr>
        <w:t xml:space="preserve"> </w:t>
      </w:r>
      <w:r w:rsidR="00000000">
        <w:rPr/>
        <w:t>This</w:t>
      </w:r>
      <w:r w:rsidR="00000000">
        <w:rPr>
          <w:spacing w:val="1"/>
        </w:rPr>
        <w:t xml:space="preserve"> </w:t>
      </w:r>
      <w:r w:rsidR="00000000">
        <w:rPr/>
        <w:t>document</w:t>
      </w:r>
      <w:r w:rsidR="00000000">
        <w:rPr>
          <w:spacing w:val="-5"/>
        </w:rPr>
        <w:t xml:space="preserve"> </w:t>
      </w:r>
      <w:r w:rsidR="00000000">
        <w:rPr/>
        <w:t>details the</w:t>
      </w:r>
      <w:r w:rsidR="00000000">
        <w:rPr>
          <w:spacing w:val="-13"/>
        </w:rPr>
        <w:t xml:space="preserve"> </w:t>
      </w:r>
      <w:r w:rsidR="00000000">
        <w:rPr/>
        <w:t>development,</w:t>
      </w:r>
      <w:r w:rsidR="00000000">
        <w:rPr>
          <w:spacing w:val="2"/>
        </w:rPr>
        <w:t xml:space="preserve"> </w:t>
      </w:r>
      <w:r w:rsidR="00000000">
        <w:rPr/>
        <w:t>integration,</w:t>
      </w:r>
      <w:r w:rsidR="00000000">
        <w:rPr>
          <w:spacing w:val="1"/>
        </w:rPr>
        <w:t xml:space="preserve"> </w:t>
      </w:r>
      <w:r w:rsidR="00000000">
        <w:rPr/>
        <w:t>and</w:t>
      </w:r>
      <w:r w:rsidR="00000000">
        <w:rPr>
          <w:spacing w:val="-11"/>
        </w:rPr>
        <w:t xml:space="preserve"> </w:t>
      </w:r>
      <w:r w:rsidR="00000000">
        <w:rPr/>
        <w:t>maintenance</w:t>
      </w:r>
      <w:r w:rsidR="00000000">
        <w:rPr>
          <w:spacing w:val="3"/>
        </w:rPr>
        <w:t xml:space="preserve"> </w:t>
      </w:r>
      <w:r w:rsidR="00000000">
        <w:rPr/>
        <w:t>activities</w:t>
      </w:r>
      <w:r w:rsidR="00000000">
        <w:rPr>
          <w:spacing w:val="-17"/>
        </w:rPr>
        <w:t xml:space="preserve"> </w:t>
      </w:r>
      <w:r w:rsidR="00000000">
        <w:rPr/>
        <w:t>for</w:t>
      </w:r>
      <w:r w:rsidR="00000000">
        <w:rPr>
          <w:spacing w:val="-2"/>
        </w:rPr>
        <w:t xml:space="preserve"> </w:t>
      </w:r>
      <w:r w:rsidR="00000000">
        <w:rPr/>
        <w:t>the</w:t>
      </w:r>
      <w:r w:rsidR="00000000">
        <w:rPr>
          <w:spacing w:val="-13"/>
        </w:rPr>
        <w:t xml:space="preserve"> </w:t>
      </w:r>
      <w:r w:rsidR="00000000">
        <w:rPr/>
        <w:t>"</w:t>
      </w:r>
      <w:r w:rsidR="00000000">
        <w:rPr/>
        <w:t>Qeu</w:t>
      </w:r>
      <w:r w:rsidR="00000000">
        <w:rPr/>
        <w:t>-Box</w:t>
      </w:r>
      <w:r w:rsidR="00000000">
        <w:rPr>
          <w:spacing w:val="6"/>
        </w:rPr>
        <w:t xml:space="preserve"> </w:t>
      </w:r>
      <w:r w:rsidR="00000000">
        <w:rPr>
          <w:spacing w:val="-2"/>
        </w:rPr>
        <w:t>Project.</w:t>
      </w:r>
      <w:ins w:author="raj os" w:date="2024-12-17T17:18:00Z" w:id="682491817">
        <w:r w:rsidR="00220F62">
          <w:t>V</w:t>
        </w:r>
      </w:ins>
      <w:ins w:author="Vengat K" w:date="2024-12-18T06:29:14.865Z" w:id="8000723">
        <w:r w:rsidR="5BA282EF">
          <w:t>3</w:t>
        </w:r>
      </w:ins>
      <w:ins w:author="raj os" w:date="2024-12-17T17:18:00Z" w:id="1982722046">
        <w:del w:author="Vengat K" w:date="2024-12-18T06:29:15.111Z" w:id="1664727616">
          <w:r w:rsidDel="00220F62">
            <w:delText>2</w:delText>
          </w:r>
        </w:del>
      </w:ins>
      <w:r w:rsidR="00000000">
        <w:rPr>
          <w:spacing w:val="-2"/>
        </w:rPr>
        <w:t>"</w:t>
      </w:r>
    </w:p>
    <w:p w:rsidR="00742E47" w:rsidRDefault="00742E47" w14:paraId="5A73B0CD" w14:textId="77777777">
      <w:pPr>
        <w:pStyle w:val="BodyText"/>
        <w:spacing w:before="9"/>
        <w:rPr>
          <w:sz w:val="20"/>
        </w:rPr>
      </w:pPr>
    </w:p>
    <w:p w:rsidR="00742E47" w:rsidRDefault="00000000" w14:paraId="235299C4" w14:textId="77777777">
      <w:pPr>
        <w:pStyle w:val="ListParagraph"/>
        <w:numPr>
          <w:ilvl w:val="1"/>
          <w:numId w:val="1"/>
        </w:numPr>
        <w:tabs>
          <w:tab w:val="left" w:pos="842"/>
        </w:tabs>
        <w:ind w:hanging="361"/>
      </w:pP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Admin</w:t>
      </w:r>
      <w:r>
        <w:rPr>
          <w:spacing w:val="47"/>
        </w:rPr>
        <w:t xml:space="preserve"> </w:t>
      </w:r>
      <w:r>
        <w:t>&amp;</w:t>
      </w:r>
      <w:r>
        <w:rPr>
          <w:spacing w:val="33"/>
        </w:rPr>
        <w:t xml:space="preserve"> </w:t>
      </w:r>
      <w:r>
        <w:t>Dashboard</w:t>
      </w:r>
      <w:r>
        <w:rPr>
          <w:spacing w:val="42"/>
        </w:rPr>
        <w:t xml:space="preserve"> </w:t>
      </w:r>
      <w:r>
        <w:t>Web</w:t>
      </w:r>
      <w:r>
        <w:rPr>
          <w:spacing w:val="37"/>
        </w:rPr>
        <w:t xml:space="preserve"> </w:t>
      </w:r>
      <w:r>
        <w:rPr>
          <w:spacing w:val="-2"/>
        </w:rPr>
        <w:t>Application.</w:t>
      </w:r>
    </w:p>
    <w:p w:rsidR="00742E47" w:rsidRDefault="00000000" w14:paraId="32E1C042" w14:textId="77777777">
      <w:pPr>
        <w:pStyle w:val="ListParagraph"/>
        <w:numPr>
          <w:ilvl w:val="1"/>
          <w:numId w:val="1"/>
        </w:numPr>
        <w:tabs>
          <w:tab w:val="left" w:pos="842"/>
        </w:tabs>
        <w:spacing w:before="32"/>
        <w:ind w:hanging="361"/>
      </w:pPr>
      <w:r>
        <w:t>Remote</w:t>
      </w:r>
      <w:r>
        <w:rPr>
          <w:spacing w:val="34"/>
        </w:rPr>
        <w:t xml:space="preserve"> </w:t>
      </w:r>
      <w:r>
        <w:t>Location</w:t>
      </w:r>
      <w:r>
        <w:rPr>
          <w:spacing w:val="39"/>
        </w:rPr>
        <w:t xml:space="preserve"> </w:t>
      </w:r>
      <w:r>
        <w:t>Loader</w:t>
      </w:r>
      <w:r>
        <w:rPr>
          <w:spacing w:val="27"/>
        </w:rPr>
        <w:t xml:space="preserve"> </w:t>
      </w:r>
      <w:r>
        <w:t>Mobile</w:t>
      </w:r>
      <w:r>
        <w:rPr>
          <w:spacing w:val="35"/>
        </w:rPr>
        <w:t xml:space="preserve"> </w:t>
      </w:r>
      <w:r>
        <w:rPr>
          <w:spacing w:val="-5"/>
        </w:rPr>
        <w:t>App</w:t>
      </w:r>
    </w:p>
    <w:p w:rsidR="00742E47" w:rsidRDefault="00000000" w14:paraId="19996577" w14:textId="77777777">
      <w:pPr>
        <w:pStyle w:val="ListParagraph"/>
        <w:numPr>
          <w:ilvl w:val="1"/>
          <w:numId w:val="1"/>
        </w:numPr>
        <w:tabs>
          <w:tab w:val="left" w:pos="842"/>
        </w:tabs>
        <w:spacing w:before="18"/>
        <w:ind w:hanging="361"/>
      </w:pPr>
      <w:r>
        <w:t>Remote</w:t>
      </w:r>
      <w:r>
        <w:rPr>
          <w:spacing w:val="30"/>
        </w:rPr>
        <w:t xml:space="preserve"> </w:t>
      </w:r>
      <w:r>
        <w:t>Location</w:t>
      </w:r>
      <w:r>
        <w:rPr>
          <w:spacing w:val="35"/>
        </w:rPr>
        <w:t xml:space="preserve"> </w:t>
      </w:r>
      <w:r>
        <w:t>SKU</w:t>
      </w:r>
      <w:r>
        <w:rPr>
          <w:spacing w:val="28"/>
        </w:rPr>
        <w:t xml:space="preserve"> </w:t>
      </w:r>
      <w:r>
        <w:t>Pickup</w:t>
      </w:r>
      <w:r>
        <w:rPr>
          <w:spacing w:val="35"/>
        </w:rPr>
        <w:t xml:space="preserve"> </w:t>
      </w:r>
      <w:r>
        <w:t>Scanner</w:t>
      </w:r>
      <w:r>
        <w:rPr>
          <w:spacing w:val="24"/>
        </w:rPr>
        <w:t xml:space="preserve"> </w:t>
      </w:r>
      <w:r>
        <w:t>Mobile</w:t>
      </w:r>
      <w:r>
        <w:rPr>
          <w:spacing w:val="31"/>
        </w:rPr>
        <w:t xml:space="preserve"> </w:t>
      </w:r>
      <w:r>
        <w:rPr>
          <w:spacing w:val="-5"/>
        </w:rPr>
        <w:t>App</w:t>
      </w:r>
    </w:p>
    <w:p w:rsidR="00742E47" w:rsidRDefault="00000000" w14:paraId="2CD656A1" w14:textId="77777777">
      <w:pPr>
        <w:pStyle w:val="ListParagraph"/>
        <w:numPr>
          <w:ilvl w:val="1"/>
          <w:numId w:val="1"/>
        </w:numPr>
        <w:tabs>
          <w:tab w:val="left" w:pos="842"/>
        </w:tabs>
        <w:spacing w:before="32"/>
        <w:ind w:hanging="361"/>
      </w:pPr>
      <w:r>
        <w:t>Integration</w:t>
      </w:r>
      <w:r>
        <w:rPr>
          <w:spacing w:val="3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third-party</w:t>
      </w:r>
      <w:r>
        <w:rPr>
          <w:spacing w:val="40"/>
        </w:rPr>
        <w:t xml:space="preserve"> </w:t>
      </w:r>
      <w:r>
        <w:t>APIs,</w:t>
      </w:r>
      <w:r>
        <w:rPr>
          <w:spacing w:val="38"/>
        </w:rPr>
        <w:t xml:space="preserve"> </w:t>
      </w:r>
      <w:r>
        <w:t>Hardware/Firmware</w:t>
      </w:r>
      <w:r>
        <w:rPr>
          <w:spacing w:val="35"/>
        </w:rPr>
        <w:t xml:space="preserve"> </w:t>
      </w:r>
      <w:r>
        <w:rPr>
          <w:spacing w:val="-2"/>
        </w:rPr>
        <w:t>APIs.</w:t>
      </w:r>
    </w:p>
    <w:p w:rsidR="00742E47" w:rsidRDefault="00000000" w14:paraId="35C63482" w14:textId="77777777">
      <w:pPr>
        <w:pStyle w:val="ListParagraph"/>
        <w:numPr>
          <w:ilvl w:val="1"/>
          <w:numId w:val="1"/>
        </w:numPr>
        <w:tabs>
          <w:tab w:val="left" w:pos="842"/>
        </w:tabs>
        <w:spacing w:before="32"/>
        <w:ind w:hanging="361"/>
      </w:pPr>
      <w:r>
        <w:t>Cloud</w:t>
      </w:r>
      <w:r>
        <w:rPr>
          <w:spacing w:val="46"/>
        </w:rPr>
        <w:t xml:space="preserve"> </w:t>
      </w:r>
      <w:r>
        <w:t>hosting</w:t>
      </w:r>
      <w:r>
        <w:rPr>
          <w:spacing w:val="23"/>
        </w:rPr>
        <w:t xml:space="preserve"> </w:t>
      </w:r>
      <w:r>
        <w:t>setup,</w:t>
      </w:r>
      <w:r>
        <w:rPr>
          <w:spacing w:val="40"/>
        </w:rPr>
        <w:t xml:space="preserve"> </w:t>
      </w:r>
      <w:r>
        <w:t>deployment,</w:t>
      </w:r>
      <w:r>
        <w:rPr>
          <w:spacing w:val="41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2"/>
        </w:rPr>
        <w:t>documentation.</w:t>
      </w:r>
    </w:p>
    <w:p w:rsidR="00742E47" w:rsidRDefault="00000000" w14:paraId="0FD926C9" w14:textId="77777777">
      <w:pPr>
        <w:pStyle w:val="ListParagraph"/>
        <w:numPr>
          <w:ilvl w:val="1"/>
          <w:numId w:val="1"/>
        </w:numPr>
        <w:tabs>
          <w:tab w:val="left" w:pos="842"/>
        </w:tabs>
        <w:spacing w:before="32"/>
        <w:ind w:hanging="361"/>
      </w:pPr>
      <w:r>
        <w:t>Delivery</w:t>
      </w:r>
      <w:r>
        <w:rPr>
          <w:spacing w:val="3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materials</w:t>
      </w:r>
      <w:r>
        <w:rPr>
          <w:spacing w:val="3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manuals</w:t>
      </w:r>
      <w:r>
        <w:rPr>
          <w:spacing w:val="32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knowledge</w:t>
      </w:r>
      <w:r>
        <w:rPr>
          <w:spacing w:val="35"/>
        </w:rPr>
        <w:t xml:space="preserve"> </w:t>
      </w:r>
      <w:r>
        <w:rPr>
          <w:spacing w:val="-2"/>
        </w:rPr>
        <w:t>transfer.</w:t>
      </w:r>
    </w:p>
    <w:p w:rsidR="00742E47" w:rsidRDefault="00000000" w14:paraId="18B1B268" w14:textId="77777777">
      <w:pPr>
        <w:pStyle w:val="ListParagraph"/>
        <w:numPr>
          <w:ilvl w:val="1"/>
          <w:numId w:val="1"/>
        </w:numPr>
        <w:tabs>
          <w:tab w:val="left" w:pos="842"/>
        </w:tabs>
        <w:spacing w:before="33"/>
        <w:ind w:hanging="361"/>
      </w:pPr>
      <w:r>
        <w:t>Post-deployment</w:t>
      </w:r>
      <w:r>
        <w:rPr>
          <w:spacing w:val="36"/>
        </w:rPr>
        <w:t xml:space="preserve"> </w:t>
      </w:r>
      <w:r>
        <w:t>support</w:t>
      </w:r>
      <w:r>
        <w:rPr>
          <w:spacing w:val="36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stabilization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minor</w:t>
      </w:r>
      <w:r>
        <w:rPr>
          <w:spacing w:val="39"/>
        </w:rPr>
        <w:t xml:space="preserve"> </w:t>
      </w:r>
      <w:r>
        <w:rPr>
          <w:spacing w:val="-2"/>
        </w:rPr>
        <w:t>adjustments.</w:t>
      </w:r>
    </w:p>
    <w:p w:rsidR="00742E47" w:rsidRDefault="00742E47" w14:paraId="7415FAE6" w14:textId="77777777">
      <w:pPr>
        <w:sectPr w:rsidR="00742E47">
          <w:pgSz w:w="12240" w:h="15840" w:orient="portrait"/>
          <w:pgMar w:top="1360" w:right="680" w:bottom="280" w:left="960" w:header="720" w:footer="720" w:gutter="0"/>
          <w:cols w:space="720"/>
        </w:sectPr>
      </w:pPr>
    </w:p>
    <w:p w:rsidR="00742E47" w:rsidRDefault="00000000" w14:paraId="0A472F76" w14:textId="77777777">
      <w:pPr>
        <w:pStyle w:val="Heading1"/>
        <w:spacing w:before="71"/>
        <w:ind w:left="2194" w:right="2464" w:firstLine="0"/>
        <w:jc w:val="center"/>
      </w:pPr>
      <w:r>
        <w:lastRenderedPageBreak/>
        <w:t>ANNEXURE</w:t>
      </w:r>
      <w:r>
        <w:rPr>
          <w:spacing w:val="25"/>
        </w:rPr>
        <w:t xml:space="preserve"> </w:t>
      </w:r>
      <w:r>
        <w:t>B:</w:t>
      </w:r>
      <w:r>
        <w:rPr>
          <w:spacing w:val="32"/>
        </w:rPr>
        <w:t xml:space="preserve"> </w:t>
      </w:r>
      <w:r>
        <w:t>TIMELINES</w:t>
      </w:r>
      <w:r>
        <w:rPr>
          <w:spacing w:val="1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PAYMENT</w:t>
      </w:r>
      <w:r>
        <w:rPr>
          <w:spacing w:val="26"/>
        </w:rPr>
        <w:t xml:space="preserve"> </w:t>
      </w:r>
      <w:r>
        <w:rPr>
          <w:spacing w:val="-2"/>
        </w:rPr>
        <w:t>SCHEDULE</w:t>
      </w:r>
    </w:p>
    <w:p w:rsidR="00742E47" w:rsidRDefault="00742E47" w14:paraId="67F4768A" w14:textId="77777777">
      <w:pPr>
        <w:pStyle w:val="BodyText"/>
        <w:spacing w:before="8"/>
        <w:rPr>
          <w:b/>
          <w:sz w:val="23"/>
        </w:rPr>
      </w:pPr>
    </w:p>
    <w:p w:rsidR="00742E47" w:rsidRDefault="00000000" w14:paraId="28748093" w14:textId="77777777">
      <w:pPr>
        <w:pStyle w:val="BodyText"/>
        <w:ind w:left="121"/>
      </w:pPr>
      <w:r>
        <w:t>The</w:t>
      </w:r>
      <w:r>
        <w:rPr>
          <w:spacing w:val="32"/>
        </w:rPr>
        <w:t xml:space="preserve"> </w:t>
      </w:r>
      <w:r>
        <w:t>timelines</w:t>
      </w:r>
      <w:r>
        <w:rPr>
          <w:spacing w:val="2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payment</w:t>
      </w:r>
      <w:r>
        <w:rPr>
          <w:spacing w:val="22"/>
        </w:rPr>
        <w:t xml:space="preserve"> </w:t>
      </w:r>
      <w:r>
        <w:t>schedule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2"/>
        </w:rPr>
        <w:t>follows:</w:t>
      </w:r>
    </w:p>
    <w:p w:rsidR="00742E47" w:rsidRDefault="00742E47" w14:paraId="18754539" w14:textId="77777777">
      <w:pPr>
        <w:pStyle w:val="BodyText"/>
        <w:spacing w:before="6" w:after="1"/>
        <w:rPr>
          <w:sz w:val="24"/>
        </w:rPr>
      </w:pPr>
    </w:p>
    <w:tbl>
      <w:tblPr>
        <w:tblW w:w="0" w:type="auto"/>
        <w:tblInd w:w="406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1"/>
        <w:gridCol w:w="1201"/>
      </w:tblGrid>
      <w:tr w:rsidR="00742E47" w:rsidTr="52F7EC79" w14:paraId="410D65FA" w14:textId="77777777">
        <w:trPr>
          <w:trHeight w:val="465"/>
        </w:trPr>
        <w:tc>
          <w:tcPr>
            <w:tcW w:w="8891" w:type="dxa"/>
            <w:tcMar/>
          </w:tcPr>
          <w:p w:rsidR="00742E47" w:rsidRDefault="00000000" w14:paraId="65ED4990" w14:textId="77777777">
            <w:pPr>
              <w:pStyle w:val="TableParagraph"/>
              <w:spacing w:line="262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Project Advance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{Of 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Project </w:t>
            </w:r>
            <w:r>
              <w:rPr>
                <w:b/>
                <w:spacing w:val="-4"/>
                <w:sz w:val="24"/>
              </w:rPr>
              <w:t>Cost}</w:t>
            </w:r>
          </w:p>
        </w:tc>
        <w:tc>
          <w:tcPr>
            <w:tcW w:w="1201" w:type="dxa"/>
            <w:tcMar/>
          </w:tcPr>
          <w:p w:rsidR="00742E47" w:rsidRDefault="00000000" w14:paraId="5B2BF972" w14:textId="77777777">
            <w:pPr>
              <w:pStyle w:val="TableParagraph"/>
              <w:spacing w:line="262" w:lineRule="exact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35%</w:t>
            </w:r>
          </w:p>
        </w:tc>
      </w:tr>
      <w:tr w:rsidR="00742E47" w:rsidTr="52F7EC79" w14:paraId="0B312D89" w14:textId="77777777">
        <w:trPr>
          <w:trHeight w:val="480"/>
        </w:trPr>
        <w:tc>
          <w:tcPr>
            <w:tcW w:w="8891" w:type="dxa"/>
            <w:tcMar/>
          </w:tcPr>
          <w:p w:rsidR="00742E47" w:rsidRDefault="00000000" w14:paraId="3A0E0050" w14:textId="77777777">
            <w:pPr>
              <w:pStyle w:val="TableParagraph"/>
              <w:spacing w:line="262" w:lineRule="exact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Milestone-1: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first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1201" w:type="dxa"/>
            <w:tcMar/>
          </w:tcPr>
          <w:p w:rsidR="00742E47" w:rsidRDefault="00742E47" w14:paraId="462EC465" w14:textId="77777777">
            <w:pPr>
              <w:pStyle w:val="TableParagraph"/>
            </w:pPr>
          </w:p>
        </w:tc>
      </w:tr>
      <w:tr w:rsidR="00742E47" w:rsidTr="52F7EC79" w14:paraId="5838E638" w14:textId="77777777">
        <w:trPr>
          <w:trHeight w:val="780"/>
        </w:trPr>
        <w:tc>
          <w:tcPr>
            <w:tcW w:w="8891" w:type="dxa"/>
            <w:tcMar/>
          </w:tcPr>
          <w:p w:rsidR="00742E47" w:rsidRDefault="00000000" w14:paraId="78ACA83F" w14:textId="77777777">
            <w:pPr>
              <w:pStyle w:val="TableParagraph"/>
              <w:spacing w:before="1" w:line="247" w:lineRule="auto"/>
              <w:ind w:left="232" w:right="76"/>
              <w:rPr>
                <w:sz w:val="24"/>
              </w:rPr>
            </w:pPr>
            <w:r>
              <w:rPr>
                <w:b/>
                <w:sz w:val="24"/>
              </w:rPr>
              <w:t xml:space="preserve">Milestone-2: Full </w:t>
            </w:r>
            <w:r>
              <w:rPr>
                <w:sz w:val="24"/>
              </w:rPr>
              <w:t>application 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 production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(live) 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P0/P1 &amp; P2 defects</w:t>
            </w:r>
          </w:p>
        </w:tc>
        <w:tc>
          <w:tcPr>
            <w:tcW w:w="1201" w:type="dxa"/>
            <w:tcMar/>
          </w:tcPr>
          <w:p w:rsidR="00742E47" w:rsidRDefault="00000000" w14:paraId="12BF8408" w14:textId="77777777">
            <w:pPr>
              <w:pStyle w:val="TableParagraph"/>
              <w:spacing w:line="262" w:lineRule="exact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</w:tr>
      <w:tr w:rsidR="00742E47" w:rsidTr="52F7EC79" w14:paraId="4B20F328" w14:textId="77777777">
        <w:trPr>
          <w:trHeight w:val="1546"/>
        </w:trPr>
        <w:tc>
          <w:tcPr>
            <w:tcW w:w="8891" w:type="dxa"/>
            <w:tcMar/>
          </w:tcPr>
          <w:p w:rsidR="00742E47" w:rsidRDefault="00000000" w14:paraId="19E4DED8" w14:textId="77777777">
            <w:pPr>
              <w:pStyle w:val="TableParagraph"/>
              <w:spacing w:before="1" w:line="247" w:lineRule="auto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Milestone-3: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Full-fledged demo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defects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full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functionality,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minor corrections on UI should be covered as part of this.</w:t>
            </w:r>
          </w:p>
          <w:p w:rsidR="00742E47" w:rsidRDefault="00000000" w14:paraId="7C45B88A" w14:textId="77777777">
            <w:pPr>
              <w:pStyle w:val="TableParagraph"/>
              <w:spacing w:before="212" w:line="247" w:lineRule="auto"/>
              <w:ind w:left="232"/>
              <w:rPr>
                <w:sz w:val="24"/>
              </w:rPr>
            </w:pPr>
            <w:r>
              <w:rPr>
                <w:sz w:val="24"/>
              </w:rPr>
              <w:t>The 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 application,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application and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activated mechanical operations should be fully functional using the application built.</w:t>
            </w:r>
          </w:p>
        </w:tc>
        <w:tc>
          <w:tcPr>
            <w:tcW w:w="1201" w:type="dxa"/>
            <w:tcMar/>
          </w:tcPr>
          <w:p w:rsidR="00742E47" w:rsidRDefault="00000000" w14:paraId="19C58F8E" w14:textId="77777777">
            <w:pPr>
              <w:pStyle w:val="TableParagraph"/>
              <w:spacing w:line="262" w:lineRule="exact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</w:tr>
      <w:tr w:rsidR="00742E47" w:rsidTr="52F7EC79" w14:paraId="5F43AFB3" w14:textId="77777777">
        <w:trPr>
          <w:trHeight w:val="480"/>
        </w:trPr>
        <w:tc>
          <w:tcPr>
            <w:tcW w:w="8891" w:type="dxa"/>
            <w:tcMar/>
          </w:tcPr>
          <w:p w:rsidR="00742E47" w:rsidRDefault="00000000" w14:paraId="4A1D24B1" w14:textId="77777777">
            <w:pPr>
              <w:pStyle w:val="TableParagraph"/>
              <w:spacing w:line="263" w:lineRule="exact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Live: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artifacts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handed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Arvir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4"/>
                <w:sz w:val="24"/>
              </w:rPr>
              <w:t xml:space="preserve"> Ltd.</w:t>
            </w:r>
          </w:p>
        </w:tc>
        <w:tc>
          <w:tcPr>
            <w:tcW w:w="1201" w:type="dxa"/>
            <w:tcMar/>
          </w:tcPr>
          <w:p w:rsidR="00742E47" w:rsidP="52F7EC79" w:rsidRDefault="00000000" w14:paraId="5B156800" w14:textId="07DDD745">
            <w:pPr>
              <w:pStyle w:val="TableParagraph"/>
              <w:spacing w:line="217" w:lineRule="exact"/>
              <w:ind w:right="286"/>
              <w:jc w:val="right"/>
              <w:rPr>
                <w:sz w:val="24"/>
                <w:szCs w:val="24"/>
              </w:rPr>
            </w:pPr>
            <w:del w:author="Vengat K" w:date="2024-12-18T06:30:51.927Z" w:id="1131737543">
              <w:r w:rsidRPr="52F7EC79" w:rsidDel="00000000">
                <w:rPr>
                  <w:sz w:val="24"/>
                  <w:szCs w:val="24"/>
                </w:rPr>
                <w:delText xml:space="preserve">20 </w:delText>
              </w:r>
            </w:del>
            <w:ins w:author="Vengat K" w:date="2024-12-18T06:30:52.788Z" w:id="1524764254">
              <w:r w:rsidRPr="52F7EC79" w:rsidR="6B0B3556">
                <w:rPr>
                  <w:sz w:val="24"/>
                  <w:szCs w:val="24"/>
                </w:rPr>
                <w:t xml:space="preserve">15</w:t>
              </w:r>
            </w:ins>
            <w:r w:rsidRPr="52F7EC79" w:rsidR="00000000">
              <w:rPr>
                <w:spacing w:val="-10"/>
                <w:sz w:val="24"/>
                <w:szCs w:val="24"/>
              </w:rPr>
              <w:t>%</w:t>
            </w:r>
          </w:p>
        </w:tc>
      </w:tr>
      <w:tr w:rsidR="00742E47" w:rsidTr="52F7EC79" w14:paraId="634A524F" w14:textId="77777777">
        <w:trPr>
          <w:trHeight w:val="781"/>
        </w:trPr>
        <w:tc>
          <w:tcPr>
            <w:tcW w:w="8891" w:type="dxa"/>
            <w:tcMar/>
          </w:tcPr>
          <w:p w:rsidR="00742E47" w:rsidP="52F7EC79" w:rsidRDefault="00000000" w14:paraId="42B84EDA" w14:textId="6466E3C6">
            <w:pPr>
              <w:pStyle w:val="TableParagraph"/>
              <w:spacing w:before="1" w:line="261" w:lineRule="auto"/>
              <w:ind w:left="232"/>
              <w:rPr>
                <w:sz w:val="24"/>
                <w:szCs w:val="24"/>
              </w:rPr>
            </w:pPr>
            <w:del w:author="Vengat K" w:date="2024-12-18T06:29:42.244Z" w:id="1436265447">
              <w:r w:rsidRPr="52F7EC79" w:rsidDel="00000000">
                <w:rPr>
                  <w:sz w:val="24"/>
                  <w:szCs w:val="24"/>
                </w:rPr>
                <w:delText>Post Go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live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-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3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months Free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Support for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All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issues, bug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fixes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and integration –</w:delText>
              </w:r>
              <w:r w:rsidRPr="52F7EC79" w:rsidDel="00000000">
                <w:rPr>
                  <w:sz w:val="24"/>
                  <w:szCs w:val="24"/>
                </w:rPr>
                <w:delText xml:space="preserve"> </w:delText>
              </w:r>
              <w:r w:rsidRPr="52F7EC79" w:rsidDel="00000000">
                <w:rPr>
                  <w:sz w:val="24"/>
                  <w:szCs w:val="24"/>
                </w:rPr>
                <w:delText>Handing over technical and support documentation and user guides incrementally.</w:delText>
              </w:r>
            </w:del>
            <w:ins w:author="Vengat K" w:date="2024-12-18T06:30:45.687Z" w:id="589911452">
              <w:r w:rsidRPr="52F7EC79" w:rsidR="5C2C51AA">
                <w:rPr>
                  <w:sz w:val="24"/>
                  <w:szCs w:val="24"/>
                </w:rPr>
                <w:t xml:space="preserve"> Milestone 5 : Support documentation and user guides submission</w:t>
              </w:r>
            </w:ins>
          </w:p>
        </w:tc>
        <w:tc>
          <w:tcPr>
            <w:tcW w:w="1201" w:type="dxa"/>
            <w:tcMar/>
          </w:tcPr>
          <w:p w:rsidR="00742E47" w:rsidP="52F7EC79" w:rsidRDefault="00000000" w14:paraId="33B5DF75" w14:textId="173E1108">
            <w:pPr>
              <w:pStyle w:val="TableParagraph"/>
              <w:spacing w:line="262" w:lineRule="exact"/>
              <w:ind w:right="286"/>
              <w:jc w:val="right"/>
              <w:rPr>
                <w:sz w:val="24"/>
                <w:szCs w:val="24"/>
              </w:rPr>
            </w:pPr>
            <w:del w:author="Vengat K" w:date="2024-12-18T06:29:42.243Z" w:id="2107075835">
              <w:r w:rsidRPr="52F7EC79" w:rsidDel="00000000">
                <w:rPr>
                  <w:sz w:val="24"/>
                  <w:szCs w:val="24"/>
                </w:rPr>
                <w:delText xml:space="preserve">15 </w:delText>
              </w:r>
              <w:r w:rsidRPr="52F7EC79" w:rsidDel="00000000">
                <w:rPr>
                  <w:sz w:val="24"/>
                  <w:szCs w:val="24"/>
                </w:rPr>
                <w:delText>%</w:delText>
              </w:r>
            </w:del>
            <w:ins w:author="Vengat K" w:date="2024-12-18T06:31:02.865Z" w:id="712764630">
              <w:r w:rsidRPr="52F7EC79" w:rsidR="34B82D36">
                <w:rPr>
                  <w:spacing w:val="-10"/>
                  <w:sz w:val="24"/>
                  <w:szCs w:val="24"/>
                </w:rPr>
                <w:t>5%</w:t>
              </w:r>
            </w:ins>
          </w:p>
        </w:tc>
      </w:tr>
      <w:tr w:rsidR="52F7EC79" w:rsidTr="52F7EC79" w14:paraId="60FCB814">
        <w:trPr>
          <w:trHeight w:val="300"/>
          <w:ins w:author="Vengat K" w:date="2024-12-18T06:29:33.691Z" w16du:dateUtc="2024-12-18T06:29:33.691Z" w:id="1153006251"/>
        </w:trPr>
        <w:tc>
          <w:tcPr>
            <w:tcW w:w="8891" w:type="dxa"/>
            <w:tcMar/>
          </w:tcPr>
          <w:p w:rsidR="52F7EC79" w:rsidP="52F7EC79" w:rsidRDefault="52F7EC79" w14:paraId="4DB18D50">
            <w:pPr>
              <w:pStyle w:val="TableParagraph"/>
              <w:spacing w:before="1" w:line="261" w:lineRule="auto"/>
              <w:ind w:left="232"/>
              <w:rPr>
                <w:sz w:val="24"/>
                <w:szCs w:val="24"/>
              </w:rPr>
            </w:pPr>
            <w:r w:rsidRPr="52F7EC79" w:rsidR="52F7EC79">
              <w:rPr>
                <w:sz w:val="24"/>
                <w:szCs w:val="24"/>
              </w:rPr>
              <w:t>Post Go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live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-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3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months Free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Support for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All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issues, bug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fixes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and integration –</w:t>
            </w:r>
            <w:r w:rsidRPr="52F7EC79" w:rsidR="52F7EC79">
              <w:rPr>
                <w:sz w:val="24"/>
                <w:szCs w:val="24"/>
              </w:rPr>
              <w:t xml:space="preserve"> </w:t>
            </w:r>
            <w:r w:rsidRPr="52F7EC79" w:rsidR="52F7EC79">
              <w:rPr>
                <w:sz w:val="24"/>
                <w:szCs w:val="24"/>
              </w:rPr>
              <w:t>Handing over technical and support documentation and user guides incrementally.</w:t>
            </w:r>
          </w:p>
        </w:tc>
        <w:tc>
          <w:tcPr>
            <w:tcW w:w="1201" w:type="dxa"/>
            <w:tcMar/>
          </w:tcPr>
          <w:p w:rsidR="52F7EC79" w:rsidP="52F7EC79" w:rsidRDefault="52F7EC79" w14:paraId="31A72919">
            <w:pPr>
              <w:pStyle w:val="TableParagraph"/>
              <w:spacing w:line="262" w:lineRule="exact"/>
              <w:ind w:right="286"/>
              <w:jc w:val="right"/>
              <w:rPr>
                <w:sz w:val="24"/>
                <w:szCs w:val="24"/>
              </w:rPr>
            </w:pPr>
            <w:r w:rsidRPr="52F7EC79" w:rsidR="52F7EC79">
              <w:rPr>
                <w:sz w:val="24"/>
                <w:szCs w:val="24"/>
              </w:rPr>
              <w:t xml:space="preserve">15 </w:t>
            </w:r>
            <w:r w:rsidRPr="52F7EC79" w:rsidR="52F7EC79">
              <w:rPr>
                <w:sz w:val="24"/>
                <w:szCs w:val="24"/>
              </w:rPr>
              <w:t>%</w:t>
            </w:r>
          </w:p>
        </w:tc>
      </w:tr>
    </w:tbl>
    <w:p w:rsidR="004462DE" w:rsidRDefault="004462DE" w14:paraId="3544937E" w14:textId="77777777"/>
    <w:sectPr w:rsidR="004462DE">
      <w:pgSz w:w="12240" w:h="15840" w:orient="portrait"/>
      <w:pgMar w:top="1360" w:right="6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71AD"/>
    <w:multiLevelType w:val="hybridMultilevel"/>
    <w:tmpl w:val="76143BB6"/>
    <w:lvl w:ilvl="0" w:tplc="3EA01208">
      <w:start w:val="1"/>
      <w:numFmt w:val="decimal"/>
      <w:lvlText w:val="%1."/>
      <w:lvlJc w:val="left"/>
      <w:pPr>
        <w:ind w:left="120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A0F068">
      <w:start w:val="1"/>
      <w:numFmt w:val="lowerLetter"/>
      <w:lvlText w:val="%2."/>
      <w:lvlJc w:val="left"/>
      <w:pPr>
        <w:ind w:left="192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71A67B58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439E9B58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07DCE42C">
      <w:numFmt w:val="bullet"/>
      <w:lvlText w:val="•"/>
      <w:lvlJc w:val="left"/>
      <w:pPr>
        <w:ind w:left="4813" w:hanging="361"/>
      </w:pPr>
      <w:rPr>
        <w:rFonts w:hint="default"/>
        <w:lang w:val="en-US" w:eastAsia="en-US" w:bidi="ar-SA"/>
      </w:rPr>
    </w:lvl>
    <w:lvl w:ilvl="5" w:tplc="F9E6B96A">
      <w:numFmt w:val="bullet"/>
      <w:lvlText w:val="•"/>
      <w:lvlJc w:val="left"/>
      <w:pPr>
        <w:ind w:left="5777" w:hanging="361"/>
      </w:pPr>
      <w:rPr>
        <w:rFonts w:hint="default"/>
        <w:lang w:val="en-US" w:eastAsia="en-US" w:bidi="ar-SA"/>
      </w:rPr>
    </w:lvl>
    <w:lvl w:ilvl="6" w:tplc="CCEC3398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7" w:tplc="C3EEFC48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1384EBFA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D4377A"/>
    <w:multiLevelType w:val="hybridMultilevel"/>
    <w:tmpl w:val="0916E4F4"/>
    <w:lvl w:ilvl="0" w:tplc="FBC661A8">
      <w:start w:val="15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1B27978">
      <w:start w:val="1"/>
      <w:numFmt w:val="decimal"/>
      <w:lvlText w:val="%2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4CFEFB0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700C0A5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0FEACA9A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1CA09616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2DA4652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270A11B8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17987456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631DF1"/>
    <w:multiLevelType w:val="hybridMultilevel"/>
    <w:tmpl w:val="B19C5D28"/>
    <w:lvl w:ilvl="0" w:tplc="64D228EE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924C38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98AF7A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D245DF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BA827D28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DDF6B0B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6554D22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51C388E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EE12E240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1B1841"/>
    <w:multiLevelType w:val="hybridMultilevel"/>
    <w:tmpl w:val="7B98E5C8"/>
    <w:lvl w:ilvl="0" w:tplc="D64CDE02">
      <w:start w:val="1"/>
      <w:numFmt w:val="decimal"/>
      <w:lvlText w:val="%1."/>
      <w:lvlJc w:val="left"/>
      <w:pPr>
        <w:ind w:left="108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426118E">
      <w:numFmt w:val="bullet"/>
      <w:lvlText w:val=""/>
      <w:lvlJc w:val="left"/>
      <w:pPr>
        <w:ind w:left="1563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E3FE037C">
      <w:numFmt w:val="bullet"/>
      <w:lvlText w:val="o"/>
      <w:lvlJc w:val="left"/>
      <w:pPr>
        <w:ind w:left="2284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3" w:tplc="075CAC96">
      <w:numFmt w:val="bullet"/>
      <w:lvlText w:val=""/>
      <w:lvlJc w:val="left"/>
      <w:pPr>
        <w:ind w:left="2644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4" w:tplc="872E81E4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5" w:tplc="824E5980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6" w:tplc="1CCE7782">
      <w:numFmt w:val="bullet"/>
      <w:lvlText w:val="•"/>
      <w:lvlJc w:val="left"/>
      <w:pPr>
        <w:ind w:left="5293" w:hanging="361"/>
      </w:pPr>
      <w:rPr>
        <w:rFonts w:hint="default"/>
        <w:lang w:val="en-US" w:eastAsia="en-US" w:bidi="ar-SA"/>
      </w:rPr>
    </w:lvl>
    <w:lvl w:ilvl="7" w:tplc="51B88304">
      <w:numFmt w:val="bullet"/>
      <w:lvlText w:val="•"/>
      <w:lvlJc w:val="left"/>
      <w:pPr>
        <w:ind w:left="6620" w:hanging="361"/>
      </w:pPr>
      <w:rPr>
        <w:rFonts w:hint="default"/>
        <w:lang w:val="en-US" w:eastAsia="en-US" w:bidi="ar-SA"/>
      </w:rPr>
    </w:lvl>
    <w:lvl w:ilvl="8" w:tplc="C946014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FD117C6"/>
    <w:multiLevelType w:val="hybridMultilevel"/>
    <w:tmpl w:val="64188C6A"/>
    <w:lvl w:ilvl="0" w:tplc="4882334C">
      <w:start w:val="1"/>
      <w:numFmt w:val="decimal"/>
      <w:lvlText w:val="%1."/>
      <w:lvlJc w:val="left"/>
      <w:pPr>
        <w:ind w:left="120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A443FA0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2" w:tplc="4978D70E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D7741972"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ar-SA"/>
      </w:rPr>
    </w:lvl>
    <w:lvl w:ilvl="4" w:tplc="8098EA4E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6CB85B70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29C6D960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 w:tplc="BF48E19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DDD86350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A97B66"/>
    <w:multiLevelType w:val="hybridMultilevel"/>
    <w:tmpl w:val="9230D904"/>
    <w:lvl w:ilvl="0" w:tplc="1236F1A6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CFC62F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671E5F5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01E0335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A2DEB1C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70BE866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2DA0C3E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020620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5884192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00065C"/>
    <w:multiLevelType w:val="hybridMultilevel"/>
    <w:tmpl w:val="3C363612"/>
    <w:lvl w:ilvl="0" w:tplc="D05CD7D2">
      <w:start w:val="1"/>
      <w:numFmt w:val="decimal"/>
      <w:lvlText w:val="%1."/>
      <w:lvlJc w:val="left"/>
      <w:pPr>
        <w:ind w:left="120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8E0743C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2" w:tplc="B1C41E64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52E44AFA"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ar-SA"/>
      </w:rPr>
    </w:lvl>
    <w:lvl w:ilvl="4" w:tplc="C0528A36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9D8EF504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4AA4C756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 w:tplc="D6727E5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EAA889A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DD24567"/>
    <w:multiLevelType w:val="multilevel"/>
    <w:tmpl w:val="8E0A76F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202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450397"/>
    <w:multiLevelType w:val="hybridMultilevel"/>
    <w:tmpl w:val="C87E3CE8"/>
    <w:lvl w:ilvl="0" w:tplc="E1C4A24C">
      <w:start w:val="1"/>
      <w:numFmt w:val="decimal"/>
      <w:lvlText w:val="%1."/>
      <w:lvlJc w:val="left"/>
      <w:pPr>
        <w:ind w:left="120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FBE64B2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2" w:tplc="7FB47BB6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7B40E2DA"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ar-SA"/>
      </w:rPr>
    </w:lvl>
    <w:lvl w:ilvl="4" w:tplc="5832FFD6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6B2CFA1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B1A47D74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 w:tplc="7004D7F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BD447294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num w:numId="1" w16cid:durableId="1690332324">
    <w:abstractNumId w:val="1"/>
  </w:num>
  <w:num w:numId="2" w16cid:durableId="436800566">
    <w:abstractNumId w:val="3"/>
  </w:num>
  <w:num w:numId="3" w16cid:durableId="2110393061">
    <w:abstractNumId w:val="8"/>
  </w:num>
  <w:num w:numId="4" w16cid:durableId="226503565">
    <w:abstractNumId w:val="6"/>
  </w:num>
  <w:num w:numId="5" w16cid:durableId="1044720002">
    <w:abstractNumId w:val="0"/>
  </w:num>
  <w:num w:numId="6" w16cid:durableId="1661930118">
    <w:abstractNumId w:val="4"/>
  </w:num>
  <w:num w:numId="7" w16cid:durableId="1859345241">
    <w:abstractNumId w:val="7"/>
  </w:num>
  <w:num w:numId="8" w16cid:durableId="1989816514">
    <w:abstractNumId w:val="5"/>
  </w:num>
  <w:num w:numId="9" w16cid:durableId="127548257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j os">
    <w15:presenceInfo w15:providerId="Windows Live" w15:userId="b8c39746a43bcd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tru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E47"/>
    <w:rsid w:val="00000000"/>
    <w:rsid w:val="00084580"/>
    <w:rsid w:val="00220F62"/>
    <w:rsid w:val="002955AA"/>
    <w:rsid w:val="002C661F"/>
    <w:rsid w:val="0043258E"/>
    <w:rsid w:val="00434934"/>
    <w:rsid w:val="004434BB"/>
    <w:rsid w:val="004462DE"/>
    <w:rsid w:val="005F79E0"/>
    <w:rsid w:val="00742E47"/>
    <w:rsid w:val="00E97E3B"/>
    <w:rsid w:val="16141B33"/>
    <w:rsid w:val="17703930"/>
    <w:rsid w:val="17703930"/>
    <w:rsid w:val="25072A23"/>
    <w:rsid w:val="26D410CF"/>
    <w:rsid w:val="29B56B33"/>
    <w:rsid w:val="2BD7E366"/>
    <w:rsid w:val="34B82D36"/>
    <w:rsid w:val="47C58366"/>
    <w:rsid w:val="52F7EC79"/>
    <w:rsid w:val="55DA7C58"/>
    <w:rsid w:val="5BA282EF"/>
    <w:rsid w:val="5C2C51AA"/>
    <w:rsid w:val="6B0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C3D2"/>
  <w15:docId w15:val="{D99189B9-6B3E-41F0-B7BE-108B308F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360" w:hanging="2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82" w:hanging="242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4"/>
      <w:ind w:left="11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2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3258E"/>
    <w:pPr>
      <w:widowControl/>
      <w:autoSpaceDE/>
      <w:autoSpaceDN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Vengat K</lastModifiedBy>
  <revision>8</revision>
  <dcterms:created xsi:type="dcterms:W3CDTF">2024-12-17T19:26:00.0000000Z</dcterms:created>
  <dcterms:modified xsi:type="dcterms:W3CDTF">2024-12-18T06:34:16.9997545Z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2024-12-16T00:00:00Z</vt:filetime>
  </property>
</Properties>
</file>